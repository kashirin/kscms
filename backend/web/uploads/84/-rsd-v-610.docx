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EC" w:rsidRDefault="003A64E9" w:rsidP="004F4DEB">
      <w:pPr>
        <w:pStyle w:val="11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Общий перечень </w:t>
      </w:r>
      <w:r w:rsidR="004F6CFA">
        <w:rPr>
          <w:sz w:val="20"/>
          <w:szCs w:val="20"/>
        </w:rPr>
        <w:t xml:space="preserve">веб-сервисных </w:t>
      </w:r>
      <w:r>
        <w:rPr>
          <w:sz w:val="20"/>
          <w:szCs w:val="20"/>
        </w:rPr>
        <w:t>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3"/>
        <w:gridCol w:w="1619"/>
        <w:gridCol w:w="1593"/>
        <w:gridCol w:w="1371"/>
        <w:gridCol w:w="1180"/>
        <w:gridCol w:w="942"/>
      </w:tblGrid>
      <w:tr w:rsidR="00054A24" w:rsidRPr="00111D39" w:rsidTr="00B20825">
        <w:tc>
          <w:tcPr>
            <w:tcW w:w="2283" w:type="dxa"/>
          </w:tcPr>
          <w:p w:rsidR="00054A24" w:rsidRPr="00111D39" w:rsidRDefault="00054A24" w:rsidP="006D3237">
            <w:pPr>
              <w:rPr>
                <w:b/>
                <w:sz w:val="16"/>
                <w:szCs w:val="16"/>
              </w:rPr>
            </w:pPr>
            <w:r w:rsidRPr="00111D39">
              <w:rPr>
                <w:b/>
                <w:sz w:val="16"/>
                <w:szCs w:val="16"/>
              </w:rPr>
              <w:t>МЕТОД ВЕБ-СЕРВИСА</w:t>
            </w:r>
          </w:p>
        </w:tc>
        <w:tc>
          <w:tcPr>
            <w:tcW w:w="1619" w:type="dxa"/>
          </w:tcPr>
          <w:p w:rsidR="00054A24" w:rsidRPr="00111D39" w:rsidRDefault="00054A24" w:rsidP="006D3237">
            <w:pPr>
              <w:rPr>
                <w:b/>
                <w:sz w:val="16"/>
                <w:szCs w:val="16"/>
              </w:rPr>
            </w:pPr>
            <w:r w:rsidRPr="00111D39">
              <w:rPr>
                <w:b/>
                <w:sz w:val="16"/>
                <w:szCs w:val="16"/>
              </w:rPr>
              <w:t>КАК ИМЕНУЕТСЯ В ДОКУМЕНТАЦИИ</w:t>
            </w:r>
          </w:p>
        </w:tc>
        <w:tc>
          <w:tcPr>
            <w:tcW w:w="1593" w:type="dxa"/>
          </w:tcPr>
          <w:p w:rsidR="00054A24" w:rsidRPr="00111D39" w:rsidRDefault="00054A24" w:rsidP="006D3237">
            <w:pPr>
              <w:rPr>
                <w:b/>
                <w:sz w:val="16"/>
                <w:szCs w:val="16"/>
              </w:rPr>
            </w:pPr>
            <w:r w:rsidRPr="00111D39">
              <w:rPr>
                <w:b/>
                <w:sz w:val="16"/>
                <w:szCs w:val="16"/>
              </w:rPr>
              <w:t>ВХОДНЫЕ ПАРА МЕТРЫ</w:t>
            </w:r>
          </w:p>
        </w:tc>
        <w:tc>
          <w:tcPr>
            <w:tcW w:w="1371" w:type="dxa"/>
          </w:tcPr>
          <w:p w:rsidR="00054A24" w:rsidRPr="00111D39" w:rsidRDefault="00054A24" w:rsidP="006D3237">
            <w:pPr>
              <w:rPr>
                <w:b/>
                <w:sz w:val="16"/>
                <w:szCs w:val="16"/>
              </w:rPr>
            </w:pPr>
            <w:r w:rsidRPr="00111D39">
              <w:rPr>
                <w:b/>
                <w:sz w:val="16"/>
                <w:szCs w:val="16"/>
              </w:rPr>
              <w:t>ВЫХОДНЫЕ ПАРАМЕТРЫ</w:t>
            </w:r>
          </w:p>
        </w:tc>
        <w:tc>
          <w:tcPr>
            <w:tcW w:w="1180" w:type="dxa"/>
          </w:tcPr>
          <w:p w:rsidR="00054A24" w:rsidRPr="00111D39" w:rsidRDefault="00054A24" w:rsidP="006D3237">
            <w:pPr>
              <w:rPr>
                <w:b/>
                <w:sz w:val="16"/>
                <w:szCs w:val="16"/>
              </w:rPr>
            </w:pPr>
            <w:r w:rsidRPr="00111D39">
              <w:rPr>
                <w:b/>
                <w:sz w:val="16"/>
                <w:szCs w:val="16"/>
              </w:rPr>
              <w:t>НА ЧЬЕЙ СТОРОНЕ РЕАЛИЗУЕТСЯ</w:t>
            </w:r>
          </w:p>
        </w:tc>
        <w:tc>
          <w:tcPr>
            <w:tcW w:w="942" w:type="dxa"/>
          </w:tcPr>
          <w:p w:rsidR="00054A24" w:rsidRPr="00111D39" w:rsidRDefault="00054A24" w:rsidP="006D3237">
            <w:pPr>
              <w:rPr>
                <w:b/>
                <w:sz w:val="16"/>
                <w:szCs w:val="16"/>
              </w:rPr>
            </w:pPr>
            <w:r w:rsidRPr="00111D39">
              <w:rPr>
                <w:b/>
                <w:sz w:val="16"/>
                <w:szCs w:val="16"/>
              </w:rPr>
              <w:t>КТО КЛИЕНТ</w:t>
            </w:r>
          </w:p>
        </w:tc>
      </w:tr>
      <w:tr w:rsidR="00054A24" w:rsidRPr="00111D39" w:rsidTr="00B20825">
        <w:tc>
          <w:tcPr>
            <w:tcW w:w="2283" w:type="dxa"/>
          </w:tcPr>
          <w:p w:rsidR="00054A24" w:rsidRPr="00585DF5" w:rsidRDefault="00054A24" w:rsidP="00585DF5">
            <w:pPr>
              <w:rPr>
                <w:sz w:val="16"/>
                <w:szCs w:val="16"/>
                <w:lang w:val="en-US"/>
              </w:rPr>
            </w:pPr>
            <w:r w:rsidRPr="00111D39">
              <w:rPr>
                <w:sz w:val="16"/>
                <w:szCs w:val="16"/>
                <w:lang w:val="en-US"/>
              </w:rPr>
              <w:t>hasNewData</w:t>
            </w:r>
          </w:p>
        </w:tc>
        <w:tc>
          <w:tcPr>
            <w:tcW w:w="1619" w:type="dxa"/>
          </w:tcPr>
          <w:p w:rsidR="00054A24" w:rsidRPr="00111D39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Запрос загрузки/выгрузки уведомлений</w:t>
            </w:r>
          </w:p>
        </w:tc>
        <w:tc>
          <w:tcPr>
            <w:tcW w:w="1593" w:type="dxa"/>
          </w:tcPr>
          <w:p w:rsidR="00054A24" w:rsidRPr="00111D39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 xml:space="preserve">Имя системы, имя справочника, время </w:t>
            </w:r>
          </w:p>
        </w:tc>
        <w:tc>
          <w:tcPr>
            <w:tcW w:w="1371" w:type="dxa"/>
          </w:tcPr>
          <w:p w:rsidR="00054A24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Да</w:t>
            </w:r>
            <w:proofErr w:type="gramStart"/>
            <w:r w:rsidRPr="00111D39">
              <w:rPr>
                <w:sz w:val="16"/>
                <w:szCs w:val="16"/>
              </w:rPr>
              <w:t>/Н</w:t>
            </w:r>
            <w:proofErr w:type="gramEnd"/>
            <w:r w:rsidRPr="00111D39">
              <w:rPr>
                <w:sz w:val="16"/>
                <w:szCs w:val="16"/>
              </w:rPr>
              <w:t>ет  (Имеются ли новые данные)</w:t>
            </w:r>
            <w:r w:rsidR="00066E62">
              <w:rPr>
                <w:sz w:val="16"/>
                <w:szCs w:val="16"/>
              </w:rPr>
              <w:t>,</w:t>
            </w:r>
          </w:p>
          <w:p w:rsidR="00066E62" w:rsidRPr="00066E62" w:rsidRDefault="00066E62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Токен для доступа к системе-отправителю (выдает СИВГК при отдаче уведомлений о наличии обновлений в других системах)</w:t>
            </w:r>
          </w:p>
        </w:tc>
        <w:tc>
          <w:tcPr>
            <w:tcW w:w="1180" w:type="dxa"/>
          </w:tcPr>
          <w:p w:rsidR="00054A24" w:rsidRDefault="00054A24" w:rsidP="006D323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054A24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СИВГК</w:t>
            </w:r>
          </w:p>
          <w:p w:rsidR="00054A24" w:rsidRPr="00C148E4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СОГИ</w:t>
            </w:r>
          </w:p>
        </w:tc>
        <w:tc>
          <w:tcPr>
            <w:tcW w:w="942" w:type="dxa"/>
          </w:tcPr>
          <w:p w:rsidR="00054A24" w:rsidRDefault="00054A24" w:rsidP="006D323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054A24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СИВГК</w:t>
            </w:r>
          </w:p>
          <w:p w:rsidR="00054A24" w:rsidRPr="00111D39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СОГИ</w:t>
            </w:r>
          </w:p>
        </w:tc>
      </w:tr>
      <w:tr w:rsidR="00054A24" w:rsidRPr="00111D39" w:rsidTr="00B20825">
        <w:tc>
          <w:tcPr>
            <w:tcW w:w="2283" w:type="dxa"/>
          </w:tcPr>
          <w:p w:rsidR="00054A24" w:rsidRPr="00111D39" w:rsidRDefault="00054A24" w:rsidP="006D3237">
            <w:pPr>
              <w:rPr>
                <w:sz w:val="16"/>
                <w:szCs w:val="16"/>
                <w:lang w:val="en-US"/>
              </w:rPr>
            </w:pPr>
            <w:r w:rsidRPr="00111D39">
              <w:rPr>
                <w:sz w:val="16"/>
                <w:szCs w:val="16"/>
              </w:rPr>
              <w:t>requestData</w:t>
            </w:r>
          </w:p>
        </w:tc>
        <w:tc>
          <w:tcPr>
            <w:tcW w:w="1619" w:type="dxa"/>
          </w:tcPr>
          <w:p w:rsidR="00054A24" w:rsidRPr="00111D39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Запроса на получение разрешения</w:t>
            </w:r>
          </w:p>
        </w:tc>
        <w:tc>
          <w:tcPr>
            <w:tcW w:w="1593" w:type="dxa"/>
          </w:tcPr>
          <w:p w:rsidR="00054A24" w:rsidRPr="00111D39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Имя системы, имя справочника, время</w:t>
            </w:r>
          </w:p>
        </w:tc>
        <w:tc>
          <w:tcPr>
            <w:tcW w:w="1371" w:type="dxa"/>
          </w:tcPr>
          <w:p w:rsidR="00054A24" w:rsidRPr="00111D39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  <w:lang w:val="en-US"/>
              </w:rPr>
              <w:t>Токен для доступа</w:t>
            </w:r>
          </w:p>
        </w:tc>
        <w:tc>
          <w:tcPr>
            <w:tcW w:w="1180" w:type="dxa"/>
          </w:tcPr>
          <w:p w:rsidR="00054A24" w:rsidRPr="005868F9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СИВГК</w:t>
            </w:r>
          </w:p>
        </w:tc>
        <w:tc>
          <w:tcPr>
            <w:tcW w:w="942" w:type="dxa"/>
          </w:tcPr>
          <w:p w:rsidR="00054A24" w:rsidRPr="005868F9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РСД, СОГИ</w:t>
            </w:r>
          </w:p>
        </w:tc>
      </w:tr>
      <w:tr w:rsidR="00054A24" w:rsidRPr="00111D39" w:rsidTr="00B20825">
        <w:tc>
          <w:tcPr>
            <w:tcW w:w="2283" w:type="dxa"/>
          </w:tcPr>
          <w:p w:rsidR="00054A24" w:rsidRPr="00581500" w:rsidRDefault="00581500" w:rsidP="00805629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  <w:lang w:val="en-US"/>
              </w:rPr>
              <w:t>G</w:t>
            </w:r>
            <w:r w:rsidR="00054A24" w:rsidRPr="00111D39">
              <w:rPr>
                <w:sz w:val="16"/>
                <w:szCs w:val="16"/>
                <w:lang w:val="en-US"/>
              </w:rPr>
              <w:t>et</w:t>
            </w:r>
            <w:r w:rsidRPr="00C568E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(</w:t>
            </w:r>
            <w:r w:rsidR="00C568EC">
              <w:rPr>
                <w:sz w:val="16"/>
                <w:szCs w:val="16"/>
              </w:rPr>
              <w:t xml:space="preserve">получение списка </w:t>
            </w:r>
            <w:r w:rsidR="00C568EC">
              <w:rPr>
                <w:sz w:val="16"/>
                <w:szCs w:val="16"/>
                <w:lang w:val="en-US"/>
              </w:rPr>
              <w:t>ID</w:t>
            </w:r>
            <w:r w:rsidR="00C568EC" w:rsidRPr="00C568EC">
              <w:rPr>
                <w:sz w:val="16"/>
                <w:szCs w:val="16"/>
              </w:rPr>
              <w:t xml:space="preserve"> </w:t>
            </w:r>
            <w:r w:rsidR="00C568EC">
              <w:rPr>
                <w:sz w:val="16"/>
                <w:szCs w:val="16"/>
              </w:rPr>
              <w:t>обновлненных объектов</w:t>
            </w:r>
            <w:r w:rsidR="00805629" w:rsidRPr="00805629">
              <w:rPr>
                <w:sz w:val="16"/>
                <w:szCs w:val="16"/>
              </w:rPr>
              <w:t>, часть ДВУХЭТАПНОЙ СХЕМ</w:t>
            </w:r>
            <w:r w:rsidR="00805629">
              <w:rPr>
                <w:sz w:val="16"/>
                <w:szCs w:val="16"/>
              </w:rPr>
              <w:t>Ы</w:t>
            </w:r>
            <w:r>
              <w:rPr>
                <w:sz w:val="16"/>
                <w:szCs w:val="16"/>
              </w:rPr>
              <w:t>)</w:t>
            </w:r>
            <w:r w:rsidR="003941C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19" w:type="dxa"/>
          </w:tcPr>
          <w:p w:rsidR="00054A24" w:rsidRPr="00581500" w:rsidRDefault="00566C5B" w:rsidP="006D3237">
            <w:pPr>
              <w:rPr>
                <w:sz w:val="16"/>
                <w:szCs w:val="16"/>
              </w:rPr>
            </w:pPr>
            <w:r w:rsidRPr="00566C5B">
              <w:rPr>
                <w:sz w:val="16"/>
                <w:szCs w:val="16"/>
              </w:rPr>
              <w:t>Выгрузка обновленных данных напрямую в Смежные системы</w:t>
            </w:r>
          </w:p>
        </w:tc>
        <w:tc>
          <w:tcPr>
            <w:tcW w:w="1593" w:type="dxa"/>
          </w:tcPr>
          <w:p w:rsidR="00054A24" w:rsidRPr="00111D39" w:rsidRDefault="00054A24" w:rsidP="006D3237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Имя системы, имя справочника</w:t>
            </w:r>
            <w:r w:rsidR="00566C5B">
              <w:rPr>
                <w:sz w:val="16"/>
                <w:szCs w:val="16"/>
              </w:rPr>
              <w:t xml:space="preserve"> и тип запрашиваемых данных</w:t>
            </w:r>
            <w:r w:rsidRPr="00111D39">
              <w:rPr>
                <w:sz w:val="16"/>
                <w:szCs w:val="16"/>
              </w:rPr>
              <w:t>, время, токен для доступа</w:t>
            </w:r>
          </w:p>
        </w:tc>
        <w:tc>
          <w:tcPr>
            <w:tcW w:w="1371" w:type="dxa"/>
          </w:tcPr>
          <w:p w:rsidR="00054A24" w:rsidRPr="00C568EC" w:rsidRDefault="00C568EC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Список </w:t>
            </w:r>
            <w:r>
              <w:rPr>
                <w:sz w:val="16"/>
                <w:szCs w:val="16"/>
                <w:lang w:val="en-US"/>
              </w:rPr>
              <w:t xml:space="preserve">ID </w:t>
            </w:r>
            <w:r>
              <w:rPr>
                <w:sz w:val="16"/>
                <w:szCs w:val="16"/>
              </w:rPr>
              <w:t>обновленных объектов</w:t>
            </w:r>
          </w:p>
        </w:tc>
        <w:tc>
          <w:tcPr>
            <w:tcW w:w="1180" w:type="dxa"/>
          </w:tcPr>
          <w:p w:rsidR="00054A24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054A24" w:rsidRPr="00111D39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СОГИ</w:t>
            </w:r>
          </w:p>
        </w:tc>
        <w:tc>
          <w:tcPr>
            <w:tcW w:w="942" w:type="dxa"/>
          </w:tcPr>
          <w:p w:rsidR="00054A24" w:rsidRDefault="00054A24" w:rsidP="006D323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054A24" w:rsidRPr="00111D39" w:rsidRDefault="00054A24" w:rsidP="006D32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СОГИ</w:t>
            </w:r>
          </w:p>
        </w:tc>
      </w:tr>
      <w:tr w:rsidR="00566C5B" w:rsidRPr="00111D39" w:rsidTr="00B20825">
        <w:tc>
          <w:tcPr>
            <w:tcW w:w="2283" w:type="dxa"/>
          </w:tcPr>
          <w:p w:rsidR="00566C5B" w:rsidRPr="00581500" w:rsidRDefault="00566C5B" w:rsidP="00805629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  <w:lang w:val="en-US"/>
              </w:rPr>
              <w:t>Get</w:t>
            </w:r>
            <w:r w:rsidRPr="00C568E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(получение данных обновленного объекта по известному </w:t>
            </w:r>
            <w:r>
              <w:rPr>
                <w:sz w:val="16"/>
                <w:szCs w:val="16"/>
                <w:lang w:val="en-US"/>
              </w:rPr>
              <w:t>ID</w:t>
            </w:r>
            <w:r w:rsidR="00805629" w:rsidRPr="00805629">
              <w:rPr>
                <w:sz w:val="16"/>
                <w:szCs w:val="16"/>
              </w:rPr>
              <w:t>, часть</w:t>
            </w:r>
            <w:r w:rsidR="00805629">
              <w:rPr>
                <w:sz w:val="16"/>
                <w:szCs w:val="16"/>
              </w:rPr>
              <w:t xml:space="preserve"> </w:t>
            </w:r>
            <w:r w:rsidR="00805629" w:rsidRPr="00805629">
              <w:rPr>
                <w:sz w:val="16"/>
                <w:szCs w:val="16"/>
              </w:rPr>
              <w:t>ДВУХЭТАПНОЙ СХЕМ</w:t>
            </w:r>
            <w:r w:rsidR="00805629">
              <w:rPr>
                <w:sz w:val="16"/>
                <w:szCs w:val="16"/>
              </w:rPr>
              <w:t>Ы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619" w:type="dxa"/>
          </w:tcPr>
          <w:p w:rsidR="00566C5B" w:rsidRPr="00581500" w:rsidRDefault="00566C5B" w:rsidP="00756994">
            <w:pPr>
              <w:rPr>
                <w:sz w:val="16"/>
                <w:szCs w:val="16"/>
              </w:rPr>
            </w:pPr>
            <w:r w:rsidRPr="00566C5B">
              <w:rPr>
                <w:sz w:val="16"/>
                <w:szCs w:val="16"/>
              </w:rPr>
              <w:t>Выгрузка обновленных данных напрямую в Смежные системы</w:t>
            </w:r>
          </w:p>
        </w:tc>
        <w:tc>
          <w:tcPr>
            <w:tcW w:w="1593" w:type="dxa"/>
          </w:tcPr>
          <w:p w:rsidR="00566C5B" w:rsidRPr="0081649C" w:rsidRDefault="00566C5B" w:rsidP="000267F2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Имя системы, имя справочника</w:t>
            </w:r>
            <w:r>
              <w:rPr>
                <w:sz w:val="16"/>
                <w:szCs w:val="16"/>
              </w:rPr>
              <w:t xml:space="preserve"> и</w:t>
            </w:r>
            <w:r w:rsidR="003A0AA6">
              <w:rPr>
                <w:sz w:val="16"/>
                <w:szCs w:val="16"/>
              </w:rPr>
              <w:t xml:space="preserve"> тип запрашиваемых данных</w:t>
            </w:r>
            <w:r>
              <w:rPr>
                <w:sz w:val="16"/>
                <w:szCs w:val="16"/>
              </w:rPr>
              <w:t>,</w:t>
            </w:r>
            <w:r w:rsidR="00C406F0" w:rsidRPr="00111D39">
              <w:rPr>
                <w:sz w:val="16"/>
                <w:szCs w:val="16"/>
              </w:rPr>
              <w:t xml:space="preserve"> токен для доступа</w:t>
            </w:r>
            <w:r w:rsidR="00C406F0" w:rsidRPr="00C406F0">
              <w:rPr>
                <w:sz w:val="16"/>
                <w:szCs w:val="16"/>
              </w:rPr>
              <w:t>,</w:t>
            </w:r>
            <w:r>
              <w:t xml:space="preserve"> </w:t>
            </w:r>
            <w:r w:rsidRPr="00566C5B">
              <w:rPr>
                <w:sz w:val="16"/>
                <w:szCs w:val="16"/>
              </w:rPr>
              <w:t>ID запрашиваемого объекта (из полученного списка ID обновленных объектов)</w:t>
            </w:r>
          </w:p>
        </w:tc>
        <w:tc>
          <w:tcPr>
            <w:tcW w:w="1371" w:type="dxa"/>
          </w:tcPr>
          <w:p w:rsidR="00566C5B" w:rsidRPr="00566C5B" w:rsidRDefault="00566C5B" w:rsidP="00C56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обновленного объекта</w:t>
            </w:r>
          </w:p>
        </w:tc>
        <w:tc>
          <w:tcPr>
            <w:tcW w:w="1180" w:type="dxa"/>
          </w:tcPr>
          <w:p w:rsidR="00566C5B" w:rsidRDefault="00566C5B" w:rsidP="00C56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566C5B" w:rsidRPr="00111D39" w:rsidRDefault="00566C5B" w:rsidP="00C56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СОГИ</w:t>
            </w:r>
          </w:p>
        </w:tc>
        <w:tc>
          <w:tcPr>
            <w:tcW w:w="942" w:type="dxa"/>
          </w:tcPr>
          <w:p w:rsidR="00566C5B" w:rsidRDefault="00566C5B" w:rsidP="00C568E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566C5B" w:rsidRPr="00111D39" w:rsidRDefault="00566C5B" w:rsidP="00C56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СОГИ</w:t>
            </w:r>
          </w:p>
        </w:tc>
      </w:tr>
      <w:tr w:rsidR="000267F2" w:rsidRPr="00111D39" w:rsidTr="00B20825">
        <w:tc>
          <w:tcPr>
            <w:tcW w:w="2283" w:type="dxa"/>
          </w:tcPr>
          <w:p w:rsidR="000267F2" w:rsidRPr="003941CC" w:rsidRDefault="000267F2" w:rsidP="00805629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  <w:lang w:val="en-US"/>
              </w:rPr>
              <w:t>Get</w:t>
            </w:r>
            <w:r w:rsidRPr="00C568E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(получение справочника целиком</w:t>
            </w:r>
            <w:r w:rsidR="00805629" w:rsidRPr="004645BF">
              <w:rPr>
                <w:sz w:val="16"/>
                <w:szCs w:val="16"/>
              </w:rPr>
              <w:t>, ОДНО</w:t>
            </w:r>
            <w:r w:rsidR="00805629">
              <w:rPr>
                <w:sz w:val="16"/>
                <w:szCs w:val="16"/>
              </w:rPr>
              <w:t>ЭТАПНАЯ СХЕМА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619" w:type="dxa"/>
          </w:tcPr>
          <w:p w:rsidR="000267F2" w:rsidRPr="00581500" w:rsidRDefault="000267F2" w:rsidP="00011A62">
            <w:pPr>
              <w:rPr>
                <w:sz w:val="16"/>
                <w:szCs w:val="16"/>
              </w:rPr>
            </w:pPr>
            <w:r w:rsidRPr="00566C5B">
              <w:rPr>
                <w:sz w:val="16"/>
                <w:szCs w:val="16"/>
              </w:rPr>
              <w:t>Выгрузка обновленных данных напрямую в Смежные системы</w:t>
            </w:r>
          </w:p>
        </w:tc>
        <w:tc>
          <w:tcPr>
            <w:tcW w:w="1593" w:type="dxa"/>
          </w:tcPr>
          <w:p w:rsidR="000267F2" w:rsidRPr="00111D39" w:rsidRDefault="000267F2" w:rsidP="00C568EC">
            <w:pPr>
              <w:rPr>
                <w:sz w:val="16"/>
                <w:szCs w:val="16"/>
              </w:rPr>
            </w:pPr>
            <w:r w:rsidRPr="00111D39">
              <w:rPr>
                <w:sz w:val="16"/>
                <w:szCs w:val="16"/>
              </w:rPr>
              <w:t>Имя системы, имя справочника</w:t>
            </w:r>
            <w:r>
              <w:rPr>
                <w:sz w:val="16"/>
                <w:szCs w:val="16"/>
              </w:rPr>
              <w:t xml:space="preserve"> и тип запрашиваемых данных</w:t>
            </w:r>
            <w:r w:rsidRPr="00111D39">
              <w:rPr>
                <w:sz w:val="16"/>
                <w:szCs w:val="16"/>
              </w:rPr>
              <w:t>, время, токен для доступа</w:t>
            </w:r>
          </w:p>
        </w:tc>
        <w:tc>
          <w:tcPr>
            <w:tcW w:w="1371" w:type="dxa"/>
          </w:tcPr>
          <w:p w:rsidR="000267F2" w:rsidRDefault="000267F2" w:rsidP="000267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справочника целиком</w:t>
            </w:r>
          </w:p>
        </w:tc>
        <w:tc>
          <w:tcPr>
            <w:tcW w:w="1180" w:type="dxa"/>
          </w:tcPr>
          <w:p w:rsidR="000267F2" w:rsidRPr="000267F2" w:rsidRDefault="000267F2" w:rsidP="00C568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СИВГК</w:t>
            </w:r>
          </w:p>
        </w:tc>
        <w:tc>
          <w:tcPr>
            <w:tcW w:w="942" w:type="dxa"/>
          </w:tcPr>
          <w:p w:rsidR="000267F2" w:rsidRDefault="000267F2" w:rsidP="000267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РСД</w:t>
            </w:r>
          </w:p>
          <w:p w:rsidR="000267F2" w:rsidRDefault="000267F2" w:rsidP="000267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СОГИ</w:t>
            </w:r>
          </w:p>
        </w:tc>
      </w:tr>
    </w:tbl>
    <w:p w:rsidR="003941CC" w:rsidRDefault="003941CC" w:rsidP="006A4093">
      <w:pPr>
        <w:ind w:firstLine="709"/>
        <w:jc w:val="both"/>
      </w:pPr>
    </w:p>
    <w:p w:rsidR="005538EB" w:rsidRDefault="005538EB" w:rsidP="004F6CFA">
      <w:pPr>
        <w:pStyle w:val="11"/>
        <w:spacing w:before="0" w:line="240" w:lineRule="auto"/>
        <w:rPr>
          <w:sz w:val="20"/>
          <w:szCs w:val="20"/>
        </w:rPr>
      </w:pPr>
      <w:r w:rsidRPr="004F6CFA">
        <w:rPr>
          <w:sz w:val="20"/>
          <w:szCs w:val="20"/>
        </w:rPr>
        <w:t>Список возможн</w:t>
      </w:r>
      <w:r w:rsidR="005D6D5C">
        <w:rPr>
          <w:sz w:val="20"/>
          <w:szCs w:val="20"/>
        </w:rPr>
        <w:t>ых значений атрибута &lt;urn:type&gt; в запросе GET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6"/>
        <w:gridCol w:w="1759"/>
        <w:gridCol w:w="2025"/>
        <w:gridCol w:w="4391"/>
      </w:tblGrid>
      <w:tr w:rsidR="004923A9" w:rsidTr="00B20825">
        <w:tc>
          <w:tcPr>
            <w:tcW w:w="729" w:type="pct"/>
            <w:vAlign w:val="center"/>
          </w:tcPr>
          <w:p w:rsidR="004923A9" w:rsidRPr="004923A9" w:rsidRDefault="004923A9" w:rsidP="00381924">
            <w:pPr>
              <w:jc w:val="center"/>
              <w:rPr>
                <w:b/>
                <w:i/>
                <w:sz w:val="16"/>
                <w:szCs w:val="16"/>
              </w:rPr>
            </w:pPr>
            <w:r w:rsidRPr="004923A9">
              <w:rPr>
                <w:b/>
                <w:i/>
                <w:sz w:val="16"/>
                <w:szCs w:val="16"/>
              </w:rPr>
              <w:t>Направление передачи данных</w:t>
            </w:r>
          </w:p>
        </w:tc>
        <w:tc>
          <w:tcPr>
            <w:tcW w:w="919" w:type="pct"/>
            <w:vAlign w:val="center"/>
          </w:tcPr>
          <w:p w:rsidR="004923A9" w:rsidRPr="004923A9" w:rsidRDefault="004923A9" w:rsidP="006A4093">
            <w:pPr>
              <w:jc w:val="center"/>
              <w:rPr>
                <w:b/>
                <w:i/>
                <w:sz w:val="16"/>
                <w:szCs w:val="16"/>
              </w:rPr>
            </w:pPr>
            <w:r w:rsidRPr="004923A9">
              <w:rPr>
                <w:b/>
                <w:i/>
                <w:sz w:val="16"/>
                <w:szCs w:val="16"/>
              </w:rPr>
              <w:t>Передаваемый в рамках интеграции реестр/справочник</w:t>
            </w:r>
          </w:p>
        </w:tc>
        <w:tc>
          <w:tcPr>
            <w:tcW w:w="1058" w:type="pct"/>
          </w:tcPr>
          <w:p w:rsidR="004923A9" w:rsidRPr="004923A9" w:rsidRDefault="004923A9" w:rsidP="004923A9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Значение</w:t>
            </w:r>
            <w:r w:rsidRPr="004923A9">
              <w:rPr>
                <w:b/>
                <w:i/>
                <w:sz w:val="16"/>
                <w:szCs w:val="16"/>
              </w:rPr>
              <w:t xml:space="preserve"> атрибута &lt;urn:type&gt;</w:t>
            </w:r>
          </w:p>
        </w:tc>
        <w:tc>
          <w:tcPr>
            <w:tcW w:w="2294" w:type="pct"/>
          </w:tcPr>
          <w:p w:rsidR="004923A9" w:rsidRPr="004923A9" w:rsidRDefault="004923A9" w:rsidP="00AE73BD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В каком запросе применяется</w:t>
            </w:r>
          </w:p>
        </w:tc>
      </w:tr>
      <w:tr w:rsidR="00381924" w:rsidTr="00B20825">
        <w:tc>
          <w:tcPr>
            <w:tcW w:w="729" w:type="pct"/>
            <w:vMerge w:val="restart"/>
          </w:tcPr>
          <w:p w:rsidR="00381924" w:rsidRPr="006A4093" w:rsidRDefault="00043A74" w:rsidP="00043A74">
            <w:pPr>
              <w:rPr>
                <w:sz w:val="20"/>
                <w:szCs w:val="20"/>
              </w:rPr>
            </w:pPr>
            <w:r w:rsidRPr="00043A74">
              <w:rPr>
                <w:sz w:val="20"/>
                <w:szCs w:val="20"/>
              </w:rPr>
              <w:t>РСД</w:t>
            </w:r>
            <w:proofErr w:type="gramStart"/>
            <w:r w:rsidRPr="00043A74">
              <w:rPr>
                <w:sz w:val="20"/>
                <w:szCs w:val="20"/>
              </w:rPr>
              <w:t xml:space="preserve"> --&gt; </w:t>
            </w:r>
            <w:proofErr w:type="gramEnd"/>
            <w:r w:rsidRPr="00043A74">
              <w:rPr>
                <w:sz w:val="20"/>
                <w:szCs w:val="20"/>
              </w:rPr>
              <w:t>СОГИ</w:t>
            </w:r>
          </w:p>
        </w:tc>
        <w:tc>
          <w:tcPr>
            <w:tcW w:w="919" w:type="pct"/>
            <w:vMerge w:val="restart"/>
            <w:vAlign w:val="center"/>
          </w:tcPr>
          <w:p w:rsidR="00381924" w:rsidRPr="006A4093" w:rsidRDefault="00381924" w:rsidP="00DE3109">
            <w:pPr>
              <w:rPr>
                <w:sz w:val="20"/>
                <w:szCs w:val="20"/>
              </w:rPr>
            </w:pPr>
            <w:r w:rsidRPr="006A4093">
              <w:rPr>
                <w:sz w:val="20"/>
                <w:szCs w:val="20"/>
              </w:rPr>
              <w:t>Регистр зданий</w:t>
            </w:r>
            <w:r w:rsidR="00043A7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8" w:type="pct"/>
          </w:tcPr>
          <w:p w:rsidR="00381924" w:rsidRPr="005172B6" w:rsidRDefault="005172B6" w:rsidP="00E45101">
            <w:pPr>
              <w:pStyle w:val="af2"/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</w:pPr>
            <w:r w:rsidRPr="005172B6">
              <w:rPr>
                <w:rFonts w:asciiTheme="minorHAnsi" w:eastAsiaTheme="minorEastAsia" w:hAnsiTheme="minorHAnsi" w:cstheme="minorBidi"/>
                <w:sz w:val="20"/>
                <w:szCs w:val="20"/>
                <w:lang w:val="en-US"/>
              </w:rPr>
              <w:t>HousesGetListID</w:t>
            </w:r>
          </w:p>
        </w:tc>
        <w:tc>
          <w:tcPr>
            <w:tcW w:w="2294" w:type="pct"/>
          </w:tcPr>
          <w:p w:rsidR="00381924" w:rsidRPr="006A4093" w:rsidRDefault="00381924" w:rsidP="00043A74">
            <w:pPr>
              <w:rPr>
                <w:sz w:val="20"/>
                <w:szCs w:val="20"/>
              </w:rPr>
            </w:pPr>
            <w:r w:rsidRPr="006A4093">
              <w:rPr>
                <w:sz w:val="20"/>
                <w:szCs w:val="20"/>
              </w:rPr>
              <w:t xml:space="preserve">Запрос списка </w:t>
            </w:r>
            <w:r w:rsidRPr="00043A74">
              <w:rPr>
                <w:sz w:val="20"/>
                <w:szCs w:val="20"/>
              </w:rPr>
              <w:t>ID</w:t>
            </w:r>
            <w:r w:rsidRPr="006A4093">
              <w:rPr>
                <w:sz w:val="20"/>
                <w:szCs w:val="20"/>
              </w:rPr>
              <w:t xml:space="preserve"> обновленных объектов регистра зданий</w:t>
            </w:r>
          </w:p>
        </w:tc>
      </w:tr>
      <w:tr w:rsidR="00381924" w:rsidTr="00B20825">
        <w:tc>
          <w:tcPr>
            <w:tcW w:w="729" w:type="pct"/>
            <w:vMerge/>
          </w:tcPr>
          <w:p w:rsidR="00381924" w:rsidRPr="006A4093" w:rsidRDefault="00381924" w:rsidP="00D34901">
            <w:pPr>
              <w:rPr>
                <w:sz w:val="20"/>
                <w:szCs w:val="20"/>
              </w:rPr>
            </w:pPr>
          </w:p>
        </w:tc>
        <w:tc>
          <w:tcPr>
            <w:tcW w:w="919" w:type="pct"/>
            <w:vMerge/>
          </w:tcPr>
          <w:p w:rsidR="00381924" w:rsidRPr="006A4093" w:rsidRDefault="00381924" w:rsidP="00D34901">
            <w:pPr>
              <w:rPr>
                <w:sz w:val="20"/>
                <w:szCs w:val="20"/>
              </w:rPr>
            </w:pPr>
          </w:p>
        </w:tc>
        <w:tc>
          <w:tcPr>
            <w:tcW w:w="1058" w:type="pct"/>
          </w:tcPr>
          <w:p w:rsidR="00381924" w:rsidRPr="00E45101" w:rsidRDefault="005172B6" w:rsidP="00E45101">
            <w:pPr>
              <w:pStyle w:val="af2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5172B6">
              <w:rPr>
                <w:rFonts w:asciiTheme="minorHAnsi" w:eastAsiaTheme="minorEastAsia" w:hAnsiTheme="minorHAnsi" w:cstheme="minorBidi"/>
                <w:sz w:val="20"/>
                <w:szCs w:val="20"/>
              </w:rPr>
              <w:t>HousesGetData</w:t>
            </w:r>
          </w:p>
        </w:tc>
        <w:tc>
          <w:tcPr>
            <w:tcW w:w="2294" w:type="pct"/>
          </w:tcPr>
          <w:p w:rsidR="00381924" w:rsidRPr="006A4093" w:rsidRDefault="00381924" w:rsidP="00AE73BD">
            <w:pPr>
              <w:rPr>
                <w:sz w:val="20"/>
                <w:szCs w:val="20"/>
              </w:rPr>
            </w:pPr>
            <w:r w:rsidRPr="006A4093">
              <w:rPr>
                <w:sz w:val="20"/>
                <w:szCs w:val="20"/>
              </w:rPr>
              <w:t>Запрос данных по конкретному объекту регистра зданий</w:t>
            </w:r>
          </w:p>
        </w:tc>
      </w:tr>
      <w:tr w:rsidR="00043A74" w:rsidTr="00B20825">
        <w:tc>
          <w:tcPr>
            <w:tcW w:w="729" w:type="pct"/>
          </w:tcPr>
          <w:p w:rsidR="00043A74" w:rsidRPr="006A4093" w:rsidRDefault="00043A74" w:rsidP="00D34901">
            <w:pPr>
              <w:rPr>
                <w:sz w:val="20"/>
                <w:szCs w:val="20"/>
              </w:rPr>
            </w:pPr>
            <w:r w:rsidRPr="00043A74">
              <w:rPr>
                <w:sz w:val="20"/>
                <w:szCs w:val="20"/>
              </w:rPr>
              <w:t>СИВГ</w:t>
            </w:r>
            <w:proofErr w:type="gramStart"/>
            <w:r w:rsidRPr="00043A74">
              <w:rPr>
                <w:sz w:val="20"/>
                <w:szCs w:val="20"/>
              </w:rPr>
              <w:t>К-</w:t>
            </w:r>
            <w:proofErr w:type="gramEnd"/>
            <w:r w:rsidRPr="00043A74">
              <w:rPr>
                <w:sz w:val="20"/>
                <w:szCs w:val="20"/>
              </w:rPr>
              <w:t>-&gt; РСД</w:t>
            </w:r>
          </w:p>
        </w:tc>
        <w:tc>
          <w:tcPr>
            <w:tcW w:w="919" w:type="pct"/>
          </w:tcPr>
          <w:p w:rsidR="00043A74" w:rsidRDefault="00043A74" w:rsidP="00043A74">
            <w:pPr>
              <w:rPr>
                <w:sz w:val="20"/>
                <w:szCs w:val="20"/>
              </w:rPr>
            </w:pPr>
            <w:r w:rsidRPr="00043A74">
              <w:rPr>
                <w:sz w:val="20"/>
                <w:szCs w:val="20"/>
              </w:rPr>
              <w:t xml:space="preserve">Справочник муниципальных </w:t>
            </w:r>
            <w:r w:rsidRPr="00043A74">
              <w:rPr>
                <w:sz w:val="20"/>
                <w:szCs w:val="20"/>
              </w:rPr>
              <w:lastRenderedPageBreak/>
              <w:t xml:space="preserve">образований </w:t>
            </w:r>
          </w:p>
          <w:p w:rsidR="00043A74" w:rsidRPr="006A4093" w:rsidRDefault="00043A74" w:rsidP="00D34901">
            <w:pPr>
              <w:rPr>
                <w:sz w:val="20"/>
                <w:szCs w:val="20"/>
              </w:rPr>
            </w:pPr>
          </w:p>
        </w:tc>
        <w:tc>
          <w:tcPr>
            <w:tcW w:w="1058" w:type="pct"/>
          </w:tcPr>
          <w:p w:rsidR="00043A74" w:rsidRPr="00043A74" w:rsidRDefault="00DE3109" w:rsidP="00011A62">
            <w:pPr>
              <w:pStyle w:val="af2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lastRenderedPageBreak/>
              <w:t>35</w:t>
            </w:r>
          </w:p>
        </w:tc>
        <w:tc>
          <w:tcPr>
            <w:tcW w:w="2294" w:type="pct"/>
          </w:tcPr>
          <w:p w:rsidR="00043A74" w:rsidRPr="006A4093" w:rsidRDefault="00043A74" w:rsidP="005D6D5C">
            <w:pPr>
              <w:rPr>
                <w:sz w:val="20"/>
                <w:szCs w:val="20"/>
              </w:rPr>
            </w:pPr>
            <w:r w:rsidRPr="006A4093">
              <w:rPr>
                <w:sz w:val="20"/>
                <w:szCs w:val="20"/>
              </w:rPr>
              <w:t xml:space="preserve">Запрос </w:t>
            </w:r>
            <w:r w:rsidR="005D6D5C">
              <w:rPr>
                <w:sz w:val="20"/>
                <w:szCs w:val="20"/>
              </w:rPr>
              <w:t xml:space="preserve">всех обновленных объектов </w:t>
            </w:r>
            <w:r>
              <w:rPr>
                <w:sz w:val="20"/>
                <w:szCs w:val="20"/>
              </w:rPr>
              <w:t xml:space="preserve">справочника муниципальных образований (объединенного </w:t>
            </w:r>
            <w:r>
              <w:rPr>
                <w:sz w:val="20"/>
                <w:szCs w:val="20"/>
              </w:rPr>
              <w:lastRenderedPageBreak/>
              <w:t>справочника Территориальные отделы/Районы + Городские и сельские поселения)</w:t>
            </w:r>
          </w:p>
        </w:tc>
      </w:tr>
    </w:tbl>
    <w:p w:rsidR="005538EB" w:rsidRDefault="00043A74" w:rsidP="00D34901">
      <w:r>
        <w:lastRenderedPageBreak/>
        <w:tab/>
      </w:r>
    </w:p>
    <w:p w:rsidR="00011A62" w:rsidRPr="00011A62" w:rsidRDefault="00011A62" w:rsidP="00011A62">
      <w:pPr>
        <w:pStyle w:val="11"/>
        <w:spacing w:before="0" w:line="240" w:lineRule="auto"/>
        <w:rPr>
          <w:sz w:val="20"/>
          <w:szCs w:val="20"/>
        </w:rPr>
      </w:pPr>
      <w:r w:rsidRPr="00011A62">
        <w:rPr>
          <w:sz w:val="20"/>
          <w:szCs w:val="20"/>
        </w:rPr>
        <w:t>Коды систем, используемые в запросах к веб-сервисам при информационном взаимодействии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0"/>
        <w:gridCol w:w="8181"/>
      </w:tblGrid>
      <w:tr w:rsidR="00011A62" w:rsidTr="00011A62">
        <w:tc>
          <w:tcPr>
            <w:tcW w:w="726" w:type="pct"/>
          </w:tcPr>
          <w:p w:rsidR="00011A62" w:rsidRPr="00982214" w:rsidRDefault="00011A62" w:rsidP="00011A62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Код системы</w:t>
            </w:r>
          </w:p>
        </w:tc>
        <w:tc>
          <w:tcPr>
            <w:tcW w:w="4274" w:type="pct"/>
          </w:tcPr>
          <w:p w:rsidR="00011A62" w:rsidRPr="00982214" w:rsidRDefault="00011A62" w:rsidP="00011A62">
            <w:pPr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Наименование системы</w:t>
            </w:r>
          </w:p>
        </w:tc>
      </w:tr>
      <w:tr w:rsidR="00011A62" w:rsidTr="00011A62">
        <w:tc>
          <w:tcPr>
            <w:tcW w:w="726" w:type="pct"/>
          </w:tcPr>
          <w:p w:rsidR="00011A62" w:rsidRPr="00C96924" w:rsidRDefault="00011A62" w:rsidP="00011A62">
            <w:pPr>
              <w:spacing w:line="240" w:lineRule="auto"/>
              <w:rPr>
                <w:sz w:val="16"/>
                <w:szCs w:val="16"/>
              </w:rPr>
            </w:pPr>
            <w:r w:rsidRPr="00C96924">
              <w:rPr>
                <w:sz w:val="16"/>
                <w:szCs w:val="16"/>
              </w:rPr>
              <w:t>3</w:t>
            </w:r>
          </w:p>
        </w:tc>
        <w:tc>
          <w:tcPr>
            <w:tcW w:w="4274" w:type="pct"/>
          </w:tcPr>
          <w:p w:rsidR="00011A62" w:rsidRPr="00C96924" w:rsidRDefault="00011A62" w:rsidP="00011A62">
            <w:pPr>
              <w:spacing w:line="240" w:lineRule="auto"/>
              <w:rPr>
                <w:sz w:val="16"/>
                <w:szCs w:val="16"/>
              </w:rPr>
            </w:pPr>
            <w:r w:rsidRPr="00C96924">
              <w:rPr>
                <w:sz w:val="16"/>
                <w:szCs w:val="16"/>
              </w:rPr>
              <w:t>РСД</w:t>
            </w:r>
          </w:p>
        </w:tc>
      </w:tr>
      <w:tr w:rsidR="00011A62" w:rsidTr="00011A62">
        <w:tc>
          <w:tcPr>
            <w:tcW w:w="726" w:type="pct"/>
          </w:tcPr>
          <w:p w:rsidR="00011A62" w:rsidRPr="00C96924" w:rsidRDefault="00011A62" w:rsidP="00011A62">
            <w:pPr>
              <w:spacing w:line="240" w:lineRule="auto"/>
              <w:rPr>
                <w:sz w:val="16"/>
                <w:szCs w:val="16"/>
              </w:rPr>
            </w:pPr>
            <w:r w:rsidRPr="00C96924">
              <w:rPr>
                <w:sz w:val="16"/>
                <w:szCs w:val="16"/>
              </w:rPr>
              <w:t>4</w:t>
            </w:r>
          </w:p>
        </w:tc>
        <w:tc>
          <w:tcPr>
            <w:tcW w:w="4274" w:type="pct"/>
          </w:tcPr>
          <w:p w:rsidR="00011A62" w:rsidRPr="00C96924" w:rsidRDefault="00011A62" w:rsidP="00011A62">
            <w:pPr>
              <w:spacing w:line="240" w:lineRule="auto"/>
              <w:rPr>
                <w:sz w:val="16"/>
                <w:szCs w:val="16"/>
              </w:rPr>
            </w:pPr>
            <w:r w:rsidRPr="00C96924">
              <w:rPr>
                <w:sz w:val="16"/>
                <w:szCs w:val="16"/>
              </w:rPr>
              <w:t>АИС СОГИ</w:t>
            </w:r>
          </w:p>
        </w:tc>
      </w:tr>
      <w:tr w:rsidR="00011A62" w:rsidTr="00011A62">
        <w:tc>
          <w:tcPr>
            <w:tcW w:w="726" w:type="pct"/>
          </w:tcPr>
          <w:p w:rsidR="00011A62" w:rsidRPr="00C96924" w:rsidRDefault="00011A62" w:rsidP="00011A62">
            <w:pPr>
              <w:spacing w:line="240" w:lineRule="auto"/>
              <w:rPr>
                <w:sz w:val="16"/>
                <w:szCs w:val="16"/>
              </w:rPr>
            </w:pPr>
            <w:r w:rsidRPr="00C96924">
              <w:rPr>
                <w:sz w:val="16"/>
                <w:szCs w:val="16"/>
              </w:rPr>
              <w:t>10</w:t>
            </w:r>
          </w:p>
        </w:tc>
        <w:tc>
          <w:tcPr>
            <w:tcW w:w="4274" w:type="pct"/>
          </w:tcPr>
          <w:p w:rsidR="00011A62" w:rsidRPr="00C96924" w:rsidRDefault="00011A62" w:rsidP="00011A62">
            <w:pPr>
              <w:spacing w:line="240" w:lineRule="auto"/>
              <w:rPr>
                <w:sz w:val="16"/>
                <w:szCs w:val="16"/>
              </w:rPr>
            </w:pPr>
            <w:r w:rsidRPr="00C96924">
              <w:rPr>
                <w:sz w:val="16"/>
                <w:szCs w:val="16"/>
              </w:rPr>
              <w:t>СИВГК</w:t>
            </w:r>
          </w:p>
        </w:tc>
      </w:tr>
    </w:tbl>
    <w:p w:rsidR="00011A62" w:rsidRDefault="00011A62" w:rsidP="00D34901"/>
    <w:p w:rsidR="00D44119" w:rsidRPr="00607E5D" w:rsidRDefault="00D44119" w:rsidP="00D44119">
      <w:pPr>
        <w:pStyle w:val="11"/>
        <w:spacing w:before="0" w:line="240" w:lineRule="auto"/>
        <w:rPr>
          <w:sz w:val="20"/>
          <w:szCs w:val="20"/>
        </w:rPr>
      </w:pPr>
      <w:bookmarkStart w:id="0" w:name="_Toc395085370"/>
      <w:r w:rsidRPr="00607E5D">
        <w:rPr>
          <w:sz w:val="20"/>
          <w:szCs w:val="20"/>
        </w:rPr>
        <w:t>Описание (WSDL) веб-сервисов РСД</w:t>
      </w:r>
      <w:bookmarkEnd w:id="0"/>
    </w:p>
    <w:p w:rsidR="00D44119" w:rsidRDefault="00D44119" w:rsidP="00D44119">
      <w:pPr>
        <w:pStyle w:val="22"/>
      </w:pPr>
      <w:bookmarkStart w:id="1" w:name="_Toc379719611"/>
      <w:bookmarkStart w:id="2" w:name="_Toc395085371"/>
      <w:r w:rsidRPr="00607E5D">
        <w:t>Веб-сервис РСД, обеспечивающий прием и обработку уведомлений о наличии обновленных данных в смежных системах (HasNewData.wsdl</w:t>
      </w:r>
      <w:bookmarkEnd w:id="1"/>
      <w:r w:rsidRPr="00607E5D">
        <w:t>)</w:t>
      </w:r>
      <w:bookmarkEnd w:id="2"/>
    </w:p>
    <w:p w:rsidR="00966A15" w:rsidRDefault="00966A15" w:rsidP="00966A15">
      <w:r>
        <w:t>Сервис развернут по следующему адресу:</w:t>
      </w:r>
    </w:p>
    <w:p w:rsidR="00966A15" w:rsidRDefault="00E16A6D" w:rsidP="00966A15">
      <w:hyperlink r:id="rId8" w:history="1">
        <w:r w:rsidR="00966A15" w:rsidRPr="00507812">
          <w:rPr>
            <w:rStyle w:val="af3"/>
          </w:rPr>
          <w:t>http://rsd-service.srvdev.ru/NotificationLinkService.asmx</w:t>
        </w:r>
      </w:hyperlink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D44119" w:rsidRPr="00E66E36" w:rsidTr="00F37496">
        <w:tc>
          <w:tcPr>
            <w:tcW w:w="8754" w:type="dxa"/>
            <w:shd w:val="clear" w:color="auto" w:fill="auto"/>
          </w:tcPr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gramStart"/>
            <w:r w:rsidRPr="00397B81">
              <w:rPr>
                <w:rFonts w:ascii="Courier New" w:eastAsia="Times New Roman" w:hAnsi="Courier New" w:cs="Courier New"/>
                <w:color w:val="000000"/>
                <w:sz w:val="16"/>
              </w:rPr>
              <w:t>&lt;wsdl:definitions xmlns:s="http://www.w3.org/2001/XMLSchema" xmlns:soap12="http://schemas.xmlsoap.org/wsdl/soap12/" xmlns:mime="http://schemas.xmlsoap.org/wsdl/mime/" xmlns:tns="urn:sivgk:services:notification-link"xmlns:soap="http://schemas.xmlsoap.org/wsdl/soap/" xmlns:tm="http://microsoft.com/wsdl/mime/textMatching/" xmlns:http="http://schemas.xmlsoap.org/wsdl/http/" xmlns:soapenc="http://schemas</w:t>
            </w:r>
            <w:proofErr w:type="gramEnd"/>
            <w:r w:rsidRPr="00397B81">
              <w:rPr>
                <w:rFonts w:ascii="Courier New" w:eastAsia="Times New Roman" w:hAnsi="Courier New" w:cs="Courier New"/>
                <w:color w:val="000000"/>
                <w:sz w:val="16"/>
              </w:rPr>
              <w:t>.xmlsoap.org/soap/encoding/"xmlns:wsdl="http://schemas.xmlsoap.org/wsdl/" targetNamespace="urn:sivgk:services:notification-link"&gt;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&lt;wsdl:types&gt;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&lt;s:schema elementFormDefault="qualified" targetNamespace="urn:sivgk:services:notification-link"&gt;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name="hasNewData"&gt;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name="hasNewDataRequest" type="tns:hasNewDataRequest"/&gt;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&lt;/s:element&gt;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name="hasNewDataRequest"&gt;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name="type"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name="revision" type="tns:revision"/&gt;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name="revision"&gt;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minOccurs="1" maxOccurs="1" name="timestamp" type="s:dateTime"/&gt;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name="version"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name="hasNewDataResponse"&gt;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name="hasNewDataResult" type="tns:hasNewDataResponse"/&gt;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&lt;/s:element&gt;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name="hasNewDataResponse"&gt;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minOccurs="1" maxOccurs="1" name="succeeded" type="s:boolean"/&gt;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lastRenderedPageBreak/>
              <w:t>&lt;s:element name="NotificationHeader" type="tns:NotificationHeader"/&gt;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name="NotificationHeader"&gt;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name="from" type="tns:informationSystemData"/&gt;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name="to" type="tns:informationSystemData"/&gt;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name="messageId"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&lt;s:anyAttribute/&gt;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name="informationSystemData"&gt;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name="name"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&lt;/s:schema&gt;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&lt;/wsdl:types&gt;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&lt;wsdl:message name="hasNewDataSoapIn"&gt;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&lt;wsdl:part name="parameters" element="tns:hasNewData"/&gt;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&lt;/wsdl:message&gt;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&lt;wsdl:message name="hasNewDataSoapOut"&gt;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&lt;wsdl:part name="parameters" element="tns:hasNewDataResponse"/&gt;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&lt;/wsdl:message&gt;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&lt;wsdl:message name="hasNewDataNotificationHeader"&gt;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&lt;wsdl:part name="NotificationHeader" element="tns:NotificationHeader"/&gt;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&lt;/wsdl:message&gt;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&lt;wsdl:portType name="NotificationLinkServiceSoap"&gt;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&lt;wsdl:operation name="hasNewData"&gt;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&lt;wsdl:input message="tns:hasNewDataSoapIn"/&gt;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&lt;wsdl:output message="tns:hasNewDataSoapOut"/&gt;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&lt;/wsdl:operation&gt;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&lt;/wsdl:portType&gt;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&lt;wsdl:binding name="NotificationLinkServiceSoap" type="tns:NotificationLinkServiceSoap"&gt;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&lt;soap:binding transport="http://schemas.xmlsoap.org/soap/http"/&gt;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&lt;wsdl:operation name="hasNewData"&gt;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&lt;soap:operation soapAction="urn:sivgk:services:notification-link/hasNewData" style="document"/&gt;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&lt;soap:header message="tns:hasNewDataNotificationHeader"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&lt;soap:header message="tns:hasNewDataNotificationHeader"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&lt;/wsdl:operation&gt;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&lt;/wsdl:binding&gt;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&lt;wsdl:binding name="NotificationLinkServiceSoap12" type="tns:NotificationLinkServiceSoap"&gt;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&lt;soap12:binding transport="http://schemas.xmlsoap.org/soap/http"/&gt;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&lt;wsdl:operation name="hasNewData"&gt;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&lt;soap12:operation soapAction="urn:sivgk:services:notification-link/hasNewData" style="document"/&gt;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&lt;soap12:header message="tns:hasNewDataNotificationHeader"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&lt;soap12:header message="tns:hasNewDataNotificationHeader"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&lt;/wsdl:operation&gt;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&lt;/wsdl:binding&gt;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&lt;wsdl:service name="NotificationLinkService"&gt;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&lt;wsdl:port name="NotificationLinkServiceSoap" binding="tns:NotificationLinkServiceSoap"&gt;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&lt;soap:address location="http://rsd-service.srvdev.ru/NotificationLinkService.asmx"/&gt;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&lt;/wsdl:port&gt;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&lt;wsdl:port name="NotificationLinkServiceSoap12" binding="tns:NotificationLinkServiceSoap12"&gt;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&lt;soap12:address location="http://rsd-service.srvdev.ru/NotificationLinkService.asmx"/&gt;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&lt;/wsdl:port&gt;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&lt;/wsdl:service&gt;</w:t>
            </w:r>
          </w:p>
          <w:p w:rsidR="00D44119" w:rsidRPr="00D44119" w:rsidRDefault="00397B81" w:rsidP="00F374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&lt;/wsdl:definitions&gt;</w:t>
            </w:r>
          </w:p>
        </w:tc>
      </w:tr>
    </w:tbl>
    <w:p w:rsidR="00D44119" w:rsidRPr="00E6014E" w:rsidRDefault="00D44119" w:rsidP="00D44119">
      <w:pPr>
        <w:pStyle w:val="22"/>
      </w:pPr>
      <w:bookmarkStart w:id="3" w:name="_Toc395085372"/>
      <w:r w:rsidRPr="00607E5D">
        <w:lastRenderedPageBreak/>
        <w:t xml:space="preserve">Веб-сервис РСД, </w:t>
      </w:r>
      <w:proofErr w:type="gramStart"/>
      <w:r w:rsidRPr="00607E5D">
        <w:t>обеспечивающий</w:t>
      </w:r>
      <w:proofErr w:type="gramEnd"/>
      <w:r w:rsidRPr="00607E5D">
        <w:t xml:space="preserve"> выдачу данных по запросу смежной системы (get.wsdl)</w:t>
      </w:r>
      <w:bookmarkEnd w:id="3"/>
    </w:p>
    <w:p w:rsidR="00966A15" w:rsidRDefault="00966A15" w:rsidP="00966A15">
      <w:r>
        <w:t>Сервис развернут по следующему адресу:</w:t>
      </w:r>
    </w:p>
    <w:p w:rsidR="00966A15" w:rsidRDefault="00E16A6D" w:rsidP="00966A15">
      <w:hyperlink r:id="rId9" w:history="1">
        <w:r w:rsidR="00966A15" w:rsidRPr="00507812">
          <w:rPr>
            <w:rStyle w:val="af3"/>
          </w:rPr>
          <w:t>http://rsd-service.srvdev.ru/InformationLinkService.asmx</w:t>
        </w:r>
      </w:hyperlink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D44119" w:rsidRPr="00E66E36" w:rsidTr="00F37496">
        <w:tc>
          <w:tcPr>
            <w:tcW w:w="8754" w:type="dxa"/>
            <w:shd w:val="clear" w:color="auto" w:fill="auto"/>
          </w:tcPr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gramStart"/>
            <w:r w:rsidRPr="00397B81">
              <w:rPr>
                <w:rFonts w:ascii="Courier New" w:eastAsia="Times New Roman" w:hAnsi="Courier New" w:cs="Courier New"/>
                <w:color w:val="000000"/>
                <w:sz w:val="16"/>
              </w:rPr>
              <w:t>&lt;wsdl:definitions xmlns:s="http://www.w3.org/2001/XMLSchema" xmlns:soap12="http://schemas.xmlsoap.org/wsdl/soap12/" xmlns:mime="http://schemas.xmlsoap.org/wsdl/mime/" xmlns:tns="urn:sivgk:services:information-link"xmlns:soap="http://schemas.xmlsoap.org/wsdl/soap/" xmlns:tm="http://microsoft.com/wsdl/mime/textMatching/" xmlns:http="http://schemas.xmlsoap.org/wsdl/http/" xmlns:soapenc="http://schemas</w:t>
            </w:r>
            <w:proofErr w:type="gramEnd"/>
            <w:r w:rsidRPr="00397B81">
              <w:rPr>
                <w:rFonts w:ascii="Courier New" w:eastAsia="Times New Roman" w:hAnsi="Courier New" w:cs="Courier New"/>
                <w:color w:val="000000"/>
                <w:sz w:val="16"/>
              </w:rPr>
              <w:t>.xmlsoap.org/soap/encoding/"xmlns:wsdl="http://schemas.xmlsoap.org/wsdl/" targetNamespace="urn:sivgk:services:information-link"&gt;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&lt;wsdl:types&gt;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&lt;s:schema elementFormDefault="qualified" targetNamespace="urn:sivgk:services:information-link"&gt;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name="get"&gt;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name="getRequest" type="tns:getRequest"/&gt;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&lt;/s:element&gt;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name="getRequest"&gt;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name="accessToken"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name="type"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name="revision" type="tns:revision"/&gt;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name="filter"&gt;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&lt;s:any/&gt;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&lt;/s:element&gt;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name="revision"&gt;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minOccurs="1" maxOccurs="1" name="timestamp" type="s:dateTime"/&gt;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name="version"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name="getResponse"&gt;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name="getResult" type="tns:getResponse"/&gt;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&lt;/s:element&gt;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name="getResponse"&gt;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name="type"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name="revision" type="tns:revision"/&gt;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&lt;s:any/&gt;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&lt;/s:element&gt;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name="NotificationHeader" type="tns:NotificationHeader"/&gt;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name="NotificationHeader"&gt;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name="from" type="tns:informationSystemData"/&gt;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name="to" type="tns:informationSystemData"/&gt;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name="messageId"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&lt;s:anyAttribute/&gt;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&lt;s:complexType name="informationSystemData"&gt;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&lt;s:element minOccurs="0" maxOccurs="1" name="name" type="s:string"/&gt;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&lt;/s:sequence&gt;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lastRenderedPageBreak/>
              <w:t>&lt;/s:complexType&gt;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&lt;/s:schema&gt;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&lt;/wsdl:types&gt;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&lt;wsdl:message name="getSoapIn"&gt;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&lt;wsdl:part name="parameters" element="tns:get"/&gt;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&lt;/wsdl:message&gt;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&lt;wsdl:message name="getSoapOut"&gt;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&lt;wsdl:part name="parameters" element="tns:getResponse"/&gt;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&lt;/wsdl:message&gt;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&lt;wsdl:message name="getNotificationHeader"&gt;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&lt;wsdl:part name="NotificationHeader" element="tns:NotificationHeader"/&gt;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&lt;/wsdl:message&gt;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&lt;wsdl:portType name="InformationLinkServiceSoap"&gt;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&lt;wsdl:operation name="get"&gt;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&lt;wsdl:input message="tns:getSoapIn"/&gt;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&lt;wsdl:output message="tns:getSoapOut"/&gt;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&lt;/wsdl:operation&gt;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&lt;/wsdl:portType&gt;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&lt;wsdl:binding name="InformationLinkServiceSoap" type="tns:InformationLinkServiceSoap"&gt;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&lt;soap:binding transport="http://schemas.xmlsoap.org/soap/http"/&gt;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&lt;wsdl:operation name="get"&gt;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&lt;soap:operation soapAction="urn:sivgk:services:information-link/get" style="document"/&gt;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&lt;soap:header message="tns:getNotificationHeader"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&lt;soap:header message="tns:getNotificationHeader"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&lt;/wsdl:operation&gt;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&lt;/wsdl:binding&gt;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&lt;wsdl:binding name="InformationLinkServiceSoap12" type="tns:InformationLinkServiceSoap"&gt;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&lt;soap12:binding transport="http://schemas.xmlsoap.org/soap/http"/&gt;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&lt;wsdl:operation name="get"&gt;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&lt;soap12:operation soapAction="urn:sivgk:services:information-link/get" style="document"/&gt;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&lt;soap12:header message="tns:getNotificationHeader"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&lt;/wsdl:input&gt;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&lt;soap12:body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&lt;soap12:header message="tns:getNotificationHeader" part="NotificationHeader" use="literal"/&gt;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&lt;/wsdl:output&gt;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&lt;/wsdl:operation&gt;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&lt;/wsdl:binding&gt;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&lt;wsdl:service name="InformationLinkService"&gt;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&lt;wsdl:port name="InformationLinkServiceSoap" binding="tns:InformationLinkServiceSoap"&gt;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&lt;soap:address location="http://rsd-service.srvdev.ru/InformationLinkService.asmx"/&gt;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&lt;/wsdl:port&gt;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&lt;wsdl:port name="InformationLinkServiceSoap12" binding="tns:InformationLinkServiceSoap12"&gt;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&lt;soap12:address location="http://rsd-service.srvdev.ru/InformationLinkService.asmx"/&gt;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&lt;/wsdl:port&gt;</w:t>
            </w:r>
          </w:p>
          <w:p w:rsidR="00397B81" w:rsidRPr="00397B81" w:rsidRDefault="00397B81" w:rsidP="00397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&lt;/wsdl:service&gt;</w:t>
            </w:r>
          </w:p>
          <w:p w:rsidR="00D44119" w:rsidRPr="00D44119" w:rsidRDefault="00397B81" w:rsidP="00F3749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n-US"/>
              </w:rPr>
            </w:pPr>
            <w:r w:rsidRPr="00397B81">
              <w:rPr>
                <w:rFonts w:ascii="Courier New" w:eastAsia="Times New Roman" w:hAnsi="Courier New" w:cs="Courier New"/>
                <w:color w:val="000000"/>
                <w:sz w:val="16"/>
                <w:lang w:val="en-US"/>
              </w:rPr>
              <w:t>&lt;/wsdl:definitions&gt;</w:t>
            </w:r>
          </w:p>
        </w:tc>
      </w:tr>
    </w:tbl>
    <w:p w:rsidR="00D44119" w:rsidRPr="008066E9" w:rsidRDefault="00D44119" w:rsidP="00D44119">
      <w:pPr>
        <w:ind w:left="851"/>
        <w:rPr>
          <w:lang w:val="en-US"/>
        </w:rPr>
      </w:pPr>
    </w:p>
    <w:p w:rsidR="00D44119" w:rsidRPr="00D44119" w:rsidRDefault="00D44119" w:rsidP="00D34901">
      <w:pPr>
        <w:rPr>
          <w:lang w:val="en-US"/>
        </w:rPr>
      </w:pPr>
    </w:p>
    <w:p w:rsidR="005172B6" w:rsidRDefault="005172B6" w:rsidP="005172B6">
      <w:pPr>
        <w:pStyle w:val="11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Примеры запросов к веб-сервисам и получаемых ответов</w:t>
      </w:r>
    </w:p>
    <w:p w:rsidR="00D44119" w:rsidRPr="005172B6" w:rsidRDefault="00D44119" w:rsidP="00D44119">
      <w:pPr>
        <w:pStyle w:val="22"/>
      </w:pPr>
      <w:r w:rsidRPr="005172B6">
        <w:t>Примеры запросов/ответов</w:t>
      </w:r>
      <w:r w:rsidRPr="00214619">
        <w:t xml:space="preserve"> (</w:t>
      </w:r>
      <w:r>
        <w:rPr>
          <w:lang w:val="en-US"/>
        </w:rPr>
        <w:t>get</w:t>
      </w:r>
      <w:r w:rsidRPr="00214619">
        <w:t>)</w:t>
      </w:r>
      <w:r w:rsidRPr="005172B6">
        <w:t xml:space="preserve"> выполняемых в процессе передачи </w:t>
      </w:r>
      <w:r>
        <w:t>данных справочников районов, поселений, городских округов (ОДНОЭТАПНАЯ ПЕРЕДАЧА из СИВГК в РСД объединенного справочника муниципальных образований МО)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D44119" w:rsidRPr="0054619E" w:rsidTr="00F3749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44119" w:rsidRPr="0054619E" w:rsidRDefault="00D44119" w:rsidP="00F37496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запроса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D44119" w:rsidRPr="0091614D" w:rsidTr="00F37496">
        <w:trPr>
          <w:trHeight w:val="4009"/>
        </w:trPr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119" w:rsidRPr="00011A62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lastRenderedPageBreak/>
              <w:t>&lt;soap:Envelope xmlns:soap="http://schemas.xmlsoap.org/soap/envelope/"  xmlns:xsi="http://www.w3.org/2001/XMLSchema-instance" xmlns:xsd="http://www.w3.org/2001/XMLSchema"&gt;</w:t>
            </w:r>
          </w:p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t>&lt;soap:Header&gt;</w:t>
            </w:r>
          </w:p>
          <w:p w:rsidR="00D44119" w:rsidRPr="00011A62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011A62">
              <w:rPr>
                <w:lang w:val="en-US"/>
              </w:rPr>
              <w:t>&lt;NotificationHeader xmlns="urn:sivgk:services:notification-link-types"&gt;</w:t>
            </w:r>
          </w:p>
          <w:p w:rsidR="00D44119" w:rsidRPr="00D44119" w:rsidRDefault="00D44119" w:rsidP="00F37496">
            <w:pPr>
              <w:spacing w:after="0" w:line="240" w:lineRule="auto"/>
              <w:ind w:left="1416"/>
              <w:rPr>
                <w:lang w:val="en-US"/>
              </w:rPr>
            </w:pPr>
            <w:r w:rsidRPr="00011A62">
              <w:rPr>
                <w:lang w:val="en-US"/>
              </w:rPr>
              <w:t>&lt;from&gt;&lt;name&gt;</w:t>
            </w:r>
            <w:r w:rsidRPr="007573D5">
              <w:rPr>
                <w:b/>
                <w:i/>
                <w:lang w:val="en-US"/>
              </w:rPr>
              <w:t>3</w:t>
            </w:r>
            <w:r w:rsidRPr="00011A62">
              <w:rPr>
                <w:lang w:val="en-US"/>
              </w:rPr>
              <w:t>&lt;/name&gt;&lt;/from&gt;</w:t>
            </w:r>
          </w:p>
          <w:p w:rsidR="00D44119" w:rsidRPr="00D44119" w:rsidRDefault="00D44119" w:rsidP="00F37496">
            <w:pPr>
              <w:spacing w:after="0" w:line="240" w:lineRule="auto"/>
              <w:ind w:left="1416"/>
              <w:rPr>
                <w:lang w:val="en-US"/>
              </w:rPr>
            </w:pPr>
            <w:r w:rsidRPr="00011A62">
              <w:rPr>
                <w:lang w:val="en-US"/>
              </w:rPr>
              <w:t>&lt;to&gt;&lt;name&gt;</w:t>
            </w:r>
            <w:r w:rsidRPr="007573D5">
              <w:rPr>
                <w:b/>
                <w:i/>
                <w:lang w:val="en-US"/>
              </w:rPr>
              <w:t>10</w:t>
            </w:r>
            <w:r w:rsidRPr="00011A62">
              <w:rPr>
                <w:lang w:val="en-US"/>
              </w:rPr>
              <w:t>&lt;/name&gt;&lt;/to&gt;</w:t>
            </w:r>
          </w:p>
          <w:p w:rsidR="00D44119" w:rsidRPr="00D44119" w:rsidRDefault="00D44119" w:rsidP="00F37496">
            <w:pPr>
              <w:spacing w:after="0" w:line="240" w:lineRule="auto"/>
              <w:ind w:left="1416"/>
              <w:rPr>
                <w:lang w:val="en-US"/>
              </w:rPr>
            </w:pPr>
            <w:r w:rsidRPr="00011A62">
              <w:rPr>
                <w:lang w:val="en-US"/>
              </w:rPr>
              <w:t>&lt;messageId&gt;</w:t>
            </w:r>
            <w:r w:rsidRPr="007573D5">
              <w:rPr>
                <w:b/>
                <w:i/>
                <w:lang w:val="en-US"/>
              </w:rPr>
              <w:t>02cd2d48-6cd2-47b1-893d-2f1e235640e6</w:t>
            </w:r>
            <w:r w:rsidRPr="00011A62">
              <w:rPr>
                <w:lang w:val="en-US"/>
              </w:rPr>
              <w:t>&lt;/messageId&gt;</w:t>
            </w:r>
          </w:p>
          <w:p w:rsidR="00D44119" w:rsidRPr="00D44119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011A62">
              <w:rPr>
                <w:lang w:val="en-US"/>
              </w:rPr>
              <w:t>&lt;/NotificationHeader&gt;</w:t>
            </w:r>
          </w:p>
          <w:p w:rsidR="00D44119" w:rsidRPr="00011A62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t>&lt;/soap:Header&gt;</w:t>
            </w:r>
          </w:p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t>&lt;soap:Body&gt;</w:t>
            </w:r>
          </w:p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t>&lt;accessToken xmlns="urn:sivgk:services:notification-link-types"&gt;g1asf2fd8sdfg4h0f2jsf3h7ag5fver9th3ruk7y5uk1j9tg3fe4fg7wrth5j1rk0rythr9e&lt;/accessToken&gt;</w:t>
            </w:r>
          </w:p>
          <w:p w:rsidR="00D44119" w:rsidRPr="00D44119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011A62">
              <w:rPr>
                <w:lang w:val="en-US"/>
              </w:rPr>
              <w:t>&lt;type xmlns="urn:sivgk:services:notification-link-types"&gt;</w:t>
            </w:r>
            <w:r w:rsidRPr="008C15CF">
              <w:rPr>
                <w:b/>
                <w:i/>
                <w:lang w:val="en-US"/>
              </w:rPr>
              <w:t>35</w:t>
            </w:r>
            <w:r w:rsidRPr="00011A62">
              <w:rPr>
                <w:lang w:val="en-US"/>
              </w:rPr>
              <w:t>&lt;/type&gt;</w:t>
            </w:r>
          </w:p>
          <w:p w:rsidR="00D44119" w:rsidRPr="00D44119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011A62">
              <w:rPr>
                <w:lang w:val="en-US"/>
              </w:rPr>
              <w:t>&lt;revision xmlns="urn:sivgk:services:notification-link-types"&gt;</w:t>
            </w:r>
          </w:p>
          <w:p w:rsidR="00D44119" w:rsidRPr="00D44119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011A62">
              <w:rPr>
                <w:lang w:val="en-US"/>
              </w:rPr>
              <w:t>&lt;timestamp&gt;</w:t>
            </w:r>
            <w:r w:rsidRPr="008C15CF">
              <w:rPr>
                <w:b/>
                <w:i/>
                <w:lang w:val="en-US"/>
              </w:rPr>
              <w:t>2014-09-09T15:10:00.0231721+04:00</w:t>
            </w:r>
            <w:r w:rsidRPr="00011A62">
              <w:rPr>
                <w:lang w:val="en-US"/>
              </w:rPr>
              <w:t>&lt;/timestamp&gt;&lt;revision&gt;1.5&lt;/revision&gt;&lt;/revision&gt;</w:t>
            </w:r>
          </w:p>
          <w:p w:rsidR="00D44119" w:rsidRPr="00011A62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011A62">
              <w:rPr>
                <w:lang w:val="en-US"/>
              </w:rPr>
              <w:t>&lt;filter xmlns="urn:sivgk:services:notification-link-types" /&gt;</w:t>
            </w:r>
          </w:p>
          <w:p w:rsidR="00D44119" w:rsidRPr="00011A62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t>&lt;/soap:Body&gt;</w:t>
            </w:r>
          </w:p>
          <w:p w:rsidR="00D44119" w:rsidRPr="00011A62" w:rsidRDefault="00D44119" w:rsidP="00F37496">
            <w:pPr>
              <w:spacing w:after="0" w:line="240" w:lineRule="auto"/>
              <w:rPr>
                <w:lang w:val="en-US"/>
              </w:rPr>
            </w:pPr>
            <w:r w:rsidRPr="00011A62">
              <w:rPr>
                <w:lang w:val="en-US"/>
              </w:rPr>
              <w:t>&lt;/soap:Envelope&gt;</w:t>
            </w:r>
          </w:p>
          <w:p w:rsidR="00D44119" w:rsidRPr="00011A62" w:rsidRDefault="00D44119" w:rsidP="00F374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D44119" w:rsidRPr="0054619E" w:rsidTr="00F3749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44119" w:rsidRPr="0054619E" w:rsidRDefault="00D44119" w:rsidP="00F37496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ответа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D44119" w:rsidRPr="00700504" w:rsidTr="00F37496"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SOAP</w:t>
            </w:r>
            <w:r w:rsidRPr="00D44119">
              <w:rPr>
                <w:lang w:val="en-US"/>
              </w:rPr>
              <w:t>-</w:t>
            </w:r>
            <w:r w:rsidRPr="00700504">
              <w:rPr>
                <w:lang w:val="en-US"/>
              </w:rPr>
              <w:t>ENV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Envelope</w:t>
            </w:r>
            <w:r w:rsidRPr="00D44119">
              <w:rPr>
                <w:lang w:val="en-US"/>
              </w:rPr>
              <w:t xml:space="preserve"> </w:t>
            </w:r>
            <w:r w:rsidRPr="00700504">
              <w:rPr>
                <w:lang w:val="en-US"/>
              </w:rPr>
              <w:t>xmlns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SOAP</w:t>
            </w:r>
            <w:r w:rsidRPr="00D44119">
              <w:rPr>
                <w:lang w:val="en-US"/>
              </w:rPr>
              <w:t>-</w:t>
            </w:r>
            <w:r w:rsidRPr="00700504">
              <w:rPr>
                <w:lang w:val="en-US"/>
              </w:rPr>
              <w:t>ENV</w:t>
            </w:r>
            <w:r w:rsidRPr="00D44119">
              <w:rPr>
                <w:lang w:val="en-US"/>
              </w:rPr>
              <w:t>="</w:t>
            </w:r>
            <w:r w:rsidRPr="00700504">
              <w:rPr>
                <w:lang w:val="en-US"/>
              </w:rPr>
              <w:t>http</w:t>
            </w:r>
            <w:r w:rsidRPr="00D44119">
              <w:rPr>
                <w:lang w:val="en-US"/>
              </w:rPr>
              <w:t>://</w:t>
            </w:r>
            <w:r w:rsidRPr="00700504">
              <w:rPr>
                <w:lang w:val="en-US"/>
              </w:rPr>
              <w:t>schemas</w:t>
            </w:r>
            <w:r w:rsidRPr="00D44119">
              <w:rPr>
                <w:lang w:val="en-US"/>
              </w:rPr>
              <w:t>.</w:t>
            </w:r>
            <w:r w:rsidRPr="00700504">
              <w:rPr>
                <w:lang w:val="en-US"/>
              </w:rPr>
              <w:t>xmlsoap</w:t>
            </w:r>
            <w:r w:rsidRPr="00D44119">
              <w:rPr>
                <w:lang w:val="en-US"/>
              </w:rPr>
              <w:t>.</w:t>
            </w:r>
            <w:r w:rsidRPr="00700504">
              <w:rPr>
                <w:lang w:val="en-US"/>
              </w:rPr>
              <w:t>org</w:t>
            </w:r>
            <w:r w:rsidRPr="00D44119">
              <w:rPr>
                <w:lang w:val="en-US"/>
              </w:rPr>
              <w:t>/</w:t>
            </w:r>
            <w:r w:rsidRPr="00700504">
              <w:rPr>
                <w:lang w:val="en-US"/>
              </w:rPr>
              <w:t>soap</w:t>
            </w:r>
            <w:r w:rsidRPr="00D44119">
              <w:rPr>
                <w:lang w:val="en-US"/>
              </w:rPr>
              <w:t>/</w:t>
            </w:r>
            <w:r w:rsidRPr="00700504">
              <w:rPr>
                <w:lang w:val="en-US"/>
              </w:rPr>
              <w:t>envelope</w:t>
            </w:r>
            <w:r w:rsidRPr="00D44119">
              <w:rPr>
                <w:lang w:val="en-US"/>
              </w:rPr>
              <w:t xml:space="preserve">/" </w:t>
            </w:r>
            <w:r w:rsidRPr="00700504">
              <w:rPr>
                <w:lang w:val="en-US"/>
              </w:rPr>
              <w:t>xmlns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1="</w:t>
            </w:r>
            <w:r w:rsidRPr="00700504">
              <w:rPr>
                <w:lang w:val="en-US"/>
              </w:rPr>
              <w:t>urn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sivgk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services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notification</w:t>
            </w:r>
            <w:r w:rsidRPr="00D44119">
              <w:rPr>
                <w:lang w:val="en-US"/>
              </w:rPr>
              <w:t>-</w:t>
            </w:r>
            <w:r w:rsidRPr="00700504">
              <w:rPr>
                <w:lang w:val="en-US"/>
              </w:rPr>
              <w:t>link</w:t>
            </w:r>
            <w:r w:rsidRPr="00D44119">
              <w:rPr>
                <w:lang w:val="en-US"/>
              </w:rPr>
              <w:t>-</w:t>
            </w:r>
            <w:r w:rsidRPr="00700504">
              <w:rPr>
                <w:lang w:val="en-US"/>
              </w:rPr>
              <w:t>types</w:t>
            </w:r>
            <w:r w:rsidRPr="00D44119">
              <w:rPr>
                <w:lang w:val="en-US"/>
              </w:rPr>
              <w:t>"&gt;</w:t>
            </w:r>
          </w:p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SOAP</w:t>
            </w:r>
            <w:r w:rsidRPr="00D44119">
              <w:rPr>
                <w:lang w:val="en-US"/>
              </w:rPr>
              <w:t>-</w:t>
            </w:r>
            <w:r w:rsidRPr="00700504">
              <w:rPr>
                <w:lang w:val="en-US"/>
              </w:rPr>
              <w:t>ENV</w:t>
            </w:r>
            <w:r w:rsidRPr="00D44119">
              <w:rPr>
                <w:lang w:val="en-US"/>
              </w:rPr>
              <w:t>:</w:t>
            </w:r>
            <w:r w:rsidRPr="00700504">
              <w:rPr>
                <w:lang w:val="en-US"/>
              </w:rPr>
              <w:t>Body</w:t>
            </w:r>
            <w:r w:rsidRPr="00D44119">
              <w:rPr>
                <w:lang w:val="en-US"/>
              </w:rPr>
              <w:t>&gt;&lt;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type</w:t>
            </w:r>
            <w:r w:rsidRPr="00D44119">
              <w:rPr>
                <w:lang w:val="en-US"/>
              </w:rPr>
              <w:t>&gt;</w:t>
            </w:r>
            <w:r w:rsidRPr="00D44119">
              <w:rPr>
                <w:b/>
                <w:i/>
                <w:lang w:val="en-US"/>
              </w:rPr>
              <w:t>35</w:t>
            </w:r>
            <w:r w:rsidRPr="00D44119">
              <w:rPr>
                <w:lang w:val="en-US"/>
              </w:rPr>
              <w:t>&lt;/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type</w:t>
            </w:r>
            <w:r w:rsidRPr="00D44119">
              <w:rPr>
                <w:lang w:val="en-US"/>
              </w:rPr>
              <w:t>&gt;&lt;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revision</w:t>
            </w:r>
            <w:r w:rsidRPr="00D44119">
              <w:rPr>
                <w:lang w:val="en-US"/>
              </w:rPr>
              <w:t>&gt;</w:t>
            </w:r>
          </w:p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timestamp</w:t>
            </w:r>
            <w:r w:rsidRPr="00D44119">
              <w:rPr>
                <w:lang w:val="en-US"/>
              </w:rPr>
              <w:t>&gt;</w:t>
            </w:r>
            <w:r w:rsidRPr="00D44119">
              <w:rPr>
                <w:b/>
                <w:i/>
                <w:lang w:val="en-US"/>
              </w:rPr>
              <w:t>2014-09-09</w:t>
            </w:r>
            <w:r w:rsidRPr="00BF314E">
              <w:rPr>
                <w:b/>
                <w:i/>
                <w:lang w:val="en-US"/>
              </w:rPr>
              <w:t>T</w:t>
            </w:r>
            <w:r w:rsidRPr="00D44119">
              <w:rPr>
                <w:b/>
                <w:i/>
                <w:lang w:val="en-US"/>
              </w:rPr>
              <w:t>15:10:00.0231721+04:00</w:t>
            </w:r>
            <w:r w:rsidRPr="00D44119">
              <w:rPr>
                <w:lang w:val="en-US"/>
              </w:rPr>
              <w:t>&lt;/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timestamp</w:t>
            </w:r>
            <w:r w:rsidRPr="00D44119">
              <w:rPr>
                <w:lang w:val="en-US"/>
              </w:rPr>
              <w:t>&gt;</w:t>
            </w:r>
          </w:p>
          <w:p w:rsidR="00D44119" w:rsidRPr="00D44119" w:rsidRDefault="00D44119" w:rsidP="00F37496">
            <w:pPr>
              <w:spacing w:after="0" w:line="240" w:lineRule="auto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revision</w:t>
            </w:r>
            <w:r w:rsidRPr="00D44119">
              <w:rPr>
                <w:lang w:val="en-US"/>
              </w:rPr>
              <w:t>&gt;</w:t>
            </w:r>
            <w:r w:rsidRPr="00D44119">
              <w:rPr>
                <w:b/>
                <w:i/>
                <w:lang w:val="en-US"/>
              </w:rPr>
              <w:t>1.5</w:t>
            </w:r>
            <w:r w:rsidRPr="00D44119">
              <w:rPr>
                <w:lang w:val="en-US"/>
              </w:rPr>
              <w:t>&lt;/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revision</w:t>
            </w:r>
            <w:r w:rsidRPr="00D44119">
              <w:rPr>
                <w:lang w:val="en-US"/>
              </w:rPr>
              <w:t>&gt;&lt;/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revision</w:t>
            </w:r>
            <w:r w:rsidRPr="00D44119">
              <w:rPr>
                <w:lang w:val="en-US"/>
              </w:rPr>
              <w:t>&gt;</w:t>
            </w:r>
          </w:p>
          <w:p w:rsidR="00D44119" w:rsidRPr="00D44119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data</w:t>
            </w:r>
            <w:r w:rsidRPr="00D44119">
              <w:rPr>
                <w:lang w:val="en-US"/>
              </w:rPr>
              <w:t>&gt;</w:t>
            </w:r>
          </w:p>
          <w:p w:rsidR="00D44119" w:rsidRPr="00D44119" w:rsidRDefault="00D44119" w:rsidP="00F37496">
            <w:pPr>
              <w:spacing w:after="0" w:line="240" w:lineRule="auto"/>
              <w:ind w:left="1416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row</w:t>
            </w:r>
            <w:r w:rsidRPr="00D44119">
              <w:rPr>
                <w:lang w:val="en-US"/>
              </w:rPr>
              <w:t>&gt;</w:t>
            </w:r>
          </w:p>
          <w:p w:rsidR="00D44119" w:rsidRPr="00D44119" w:rsidRDefault="00D44119" w:rsidP="00F37496">
            <w:pPr>
              <w:spacing w:after="0" w:line="240" w:lineRule="auto"/>
              <w:ind w:left="2124"/>
              <w:rPr>
                <w:lang w:val="en-US"/>
              </w:rPr>
            </w:pPr>
            <w:r w:rsidRPr="00D44119">
              <w:rPr>
                <w:lang w:val="en-US"/>
              </w:rPr>
              <w:t>&lt;</w:t>
            </w:r>
            <w:r w:rsidRPr="00700504">
              <w:rPr>
                <w:lang w:val="en-US"/>
              </w:rPr>
              <w:t>ID</w:t>
            </w:r>
            <w:r w:rsidRPr="00D44119">
              <w:rPr>
                <w:lang w:val="en-US"/>
              </w:rPr>
              <w:t>&gt;</w:t>
            </w:r>
            <w:r w:rsidRPr="00D44119">
              <w:rPr>
                <w:b/>
                <w:i/>
                <w:lang w:val="en-US"/>
              </w:rPr>
              <w:t>18297</w:t>
            </w:r>
            <w:r w:rsidRPr="00D44119">
              <w:rPr>
                <w:lang w:val="en-US"/>
              </w:rPr>
              <w:t>&lt;/</w:t>
            </w:r>
            <w:r w:rsidRPr="00700504">
              <w:rPr>
                <w:lang w:val="en-US"/>
              </w:rPr>
              <w:t>ID</w:t>
            </w:r>
            <w:r w:rsidRPr="00D44119">
              <w:rPr>
                <w:lang w:val="en-US"/>
              </w:rPr>
              <w:t>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&lt;Название&gt;</w:t>
            </w:r>
            <w:r w:rsidRPr="00BF314E">
              <w:rPr>
                <w:b/>
                <w:i/>
              </w:rPr>
              <w:t>Волоколамский муниципальный район</w:t>
            </w:r>
            <w:r w:rsidRPr="00700504">
              <w:t>&lt;/Название&gt;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&lt;Тип_муниципального_образования&gt;</w:t>
            </w:r>
            <w:r w:rsidRPr="00BF314E">
              <w:rPr>
                <w:b/>
                <w:i/>
              </w:rPr>
              <w:t>Муниципальный район</w:t>
            </w:r>
            <w:r w:rsidRPr="00700504">
              <w:t>&lt;/Тип_муниципального_образования&gt;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&lt;ОКАТО&gt;</w:t>
            </w:r>
            <w:r w:rsidRPr="00BF314E">
              <w:rPr>
                <w:b/>
                <w:i/>
              </w:rPr>
              <w:t>46205000000</w:t>
            </w:r>
            <w:r w:rsidRPr="00700504">
              <w:t>&lt;/ОКАТО&gt;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&lt;Родитель /&gt;</w:t>
            </w:r>
          </w:p>
          <w:p w:rsidR="00D44119" w:rsidRDefault="00D44119" w:rsidP="00F37496">
            <w:pPr>
              <w:spacing w:after="0" w:line="240" w:lineRule="auto"/>
              <w:ind w:left="1416"/>
            </w:pPr>
            <w:r w:rsidRPr="00700504">
              <w:t>&lt;/</w:t>
            </w:r>
            <w:r w:rsidRPr="00700504">
              <w:rPr>
                <w:lang w:val="en-US"/>
              </w:rPr>
              <w:t>row</w:t>
            </w:r>
            <w:r w:rsidRPr="00700504">
              <w:t>&gt;</w:t>
            </w:r>
          </w:p>
          <w:p w:rsidR="00D44119" w:rsidRDefault="00D44119" w:rsidP="00F37496">
            <w:pPr>
              <w:spacing w:after="0" w:line="240" w:lineRule="auto"/>
              <w:ind w:left="1416"/>
            </w:pPr>
            <w:r w:rsidRPr="00700504">
              <w:t>&lt;</w:t>
            </w:r>
            <w:r w:rsidRPr="00700504">
              <w:rPr>
                <w:lang w:val="en-US"/>
              </w:rPr>
              <w:t>row</w:t>
            </w:r>
            <w:r w:rsidRPr="00700504">
              <w:t>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</w:t>
            </w:r>
            <w:r w:rsidRPr="00700504">
              <w:rPr>
                <w:lang w:val="en-US"/>
              </w:rPr>
              <w:t>ID</w:t>
            </w:r>
            <w:r w:rsidRPr="00700504">
              <w:t>&gt;</w:t>
            </w:r>
            <w:r w:rsidRPr="007573D5">
              <w:rPr>
                <w:b/>
                <w:i/>
              </w:rPr>
              <w:t>18299</w:t>
            </w:r>
            <w:r w:rsidRPr="00700504">
              <w:t>&lt;/</w:t>
            </w:r>
            <w:r w:rsidRPr="00700504">
              <w:rPr>
                <w:lang w:val="en-US"/>
              </w:rPr>
              <w:t>ID</w:t>
            </w:r>
            <w:r w:rsidRPr="00700504">
              <w:t>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&lt;Название&gt;</w:t>
            </w:r>
            <w:r w:rsidRPr="007573D5">
              <w:rPr>
                <w:b/>
                <w:i/>
              </w:rPr>
              <w:t>Волоколамск</w:t>
            </w:r>
            <w:r w:rsidRPr="00700504">
              <w:t>&lt;/Название&gt;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&lt;Тип_муниципального_образования&gt;</w:t>
            </w:r>
            <w:r w:rsidRPr="007573D5">
              <w:rPr>
                <w:b/>
                <w:i/>
              </w:rPr>
              <w:t>Городское поселение</w:t>
            </w:r>
            <w:r w:rsidRPr="00700504">
              <w:t>&lt;/Тип_муниципального_образования&gt;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&lt;ОКАТО&gt;</w:t>
            </w:r>
            <w:r w:rsidRPr="007573D5">
              <w:rPr>
                <w:b/>
                <w:i/>
              </w:rPr>
              <w:t>46205501000</w:t>
            </w:r>
            <w:r w:rsidRPr="00700504">
              <w:t>&lt;/ОКАТО&gt;</w:t>
            </w:r>
          </w:p>
          <w:p w:rsidR="00D44119" w:rsidRDefault="00D44119" w:rsidP="00F37496">
            <w:pPr>
              <w:spacing w:after="0" w:line="240" w:lineRule="auto"/>
              <w:ind w:left="2124"/>
            </w:pPr>
            <w:r w:rsidRPr="00700504">
              <w:t>&lt;Родитель&gt;</w:t>
            </w:r>
            <w:r w:rsidRPr="007573D5">
              <w:rPr>
                <w:b/>
                <w:i/>
              </w:rPr>
              <w:t>18297</w:t>
            </w:r>
            <w:r w:rsidRPr="00700504">
              <w:t>&lt;/Родитель&gt;</w:t>
            </w:r>
          </w:p>
          <w:p w:rsidR="00D44119" w:rsidRDefault="00D44119" w:rsidP="00F37496">
            <w:pPr>
              <w:spacing w:after="0" w:line="240" w:lineRule="auto"/>
              <w:ind w:left="1416"/>
            </w:pPr>
            <w:r w:rsidRPr="00700504">
              <w:t>&lt;/</w:t>
            </w:r>
            <w:r w:rsidRPr="00700504">
              <w:rPr>
                <w:lang w:val="en-US"/>
              </w:rPr>
              <w:t>row</w:t>
            </w:r>
            <w:r w:rsidRPr="00700504">
              <w:t>&gt;</w:t>
            </w:r>
          </w:p>
          <w:p w:rsidR="00D44119" w:rsidRPr="00D44119" w:rsidRDefault="00D44119" w:rsidP="00F37496">
            <w:pPr>
              <w:spacing w:after="0" w:line="240" w:lineRule="auto"/>
              <w:ind w:left="708"/>
              <w:rPr>
                <w:lang w:val="en-US"/>
              </w:rPr>
            </w:pPr>
            <w:r w:rsidRPr="00D44119">
              <w:rPr>
                <w:lang w:val="en-US"/>
              </w:rPr>
              <w:t>&lt;/</w:t>
            </w:r>
            <w:r w:rsidRPr="00700504">
              <w:rPr>
                <w:lang w:val="en-US"/>
              </w:rPr>
              <w:t>ns</w:t>
            </w:r>
            <w:r w:rsidRPr="00D44119">
              <w:rPr>
                <w:lang w:val="en-US"/>
              </w:rPr>
              <w:t>1:</w:t>
            </w:r>
            <w:r w:rsidRPr="00700504">
              <w:rPr>
                <w:lang w:val="en-US"/>
              </w:rPr>
              <w:t>data</w:t>
            </w:r>
            <w:r w:rsidRPr="00D44119">
              <w:rPr>
                <w:lang w:val="en-US"/>
              </w:rPr>
              <w:t>&gt;</w:t>
            </w:r>
          </w:p>
          <w:p w:rsidR="00D44119" w:rsidRPr="00700504" w:rsidRDefault="00D44119" w:rsidP="00F37496">
            <w:pPr>
              <w:spacing w:after="0" w:line="240" w:lineRule="auto"/>
              <w:rPr>
                <w:lang w:val="en-US"/>
              </w:rPr>
            </w:pPr>
            <w:r w:rsidRPr="00700504">
              <w:rPr>
                <w:lang w:val="en-US"/>
              </w:rPr>
              <w:t>&lt;/SOAP-ENV:Body&gt;</w:t>
            </w:r>
          </w:p>
          <w:p w:rsidR="00D44119" w:rsidRPr="00700504" w:rsidRDefault="00D44119" w:rsidP="00F374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00504">
              <w:rPr>
                <w:lang w:val="en-US"/>
              </w:rPr>
              <w:t>&lt;/SOAP-ENV:Envelope&gt;</w:t>
            </w:r>
          </w:p>
        </w:tc>
      </w:tr>
    </w:tbl>
    <w:p w:rsidR="00D44119" w:rsidRDefault="00D44119" w:rsidP="00D44119">
      <w:pPr>
        <w:rPr>
          <w:lang w:val="en-US"/>
        </w:rPr>
      </w:pPr>
    </w:p>
    <w:p w:rsidR="005172B6" w:rsidRPr="005172B6" w:rsidRDefault="005172B6" w:rsidP="005172B6">
      <w:pPr>
        <w:pStyle w:val="22"/>
      </w:pPr>
      <w:r w:rsidRPr="005172B6">
        <w:t>Примеры запросов/ответов</w:t>
      </w:r>
      <w:r w:rsidR="00214619">
        <w:t xml:space="preserve"> (</w:t>
      </w:r>
      <w:r w:rsidR="00214619">
        <w:rPr>
          <w:lang w:val="en-US"/>
        </w:rPr>
        <w:t>get</w:t>
      </w:r>
      <w:r w:rsidR="00214619">
        <w:t>)</w:t>
      </w:r>
      <w:r w:rsidRPr="005172B6">
        <w:t xml:space="preserve"> выполняемых в процессе передачи данных регистра строящихся домов</w:t>
      </w:r>
      <w:r>
        <w:t xml:space="preserve"> (</w:t>
      </w:r>
      <w:r w:rsidR="00E64925">
        <w:t xml:space="preserve">ДВУХЭТАПНАЯ ПЕРЕДАЧА </w:t>
      </w:r>
      <w:r>
        <w:t>из РСД в СОГИ)</w:t>
      </w:r>
    </w:p>
    <w:p w:rsidR="005172B6" w:rsidRPr="005A5C66" w:rsidRDefault="005172B6" w:rsidP="005172B6">
      <w:pPr>
        <w:jc w:val="center"/>
        <w:rPr>
          <w:b/>
          <w:i/>
          <w:u w:val="single"/>
        </w:rPr>
      </w:pPr>
      <w:r w:rsidRPr="005A5C66">
        <w:rPr>
          <w:b/>
          <w:i/>
          <w:u w:val="single"/>
        </w:rPr>
        <w:t>Передача списка ID обновленных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5172B6" w:rsidRPr="0054619E" w:rsidTr="00011A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172B6" w:rsidRPr="0054619E" w:rsidRDefault="005172B6" w:rsidP="005172B6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lastRenderedPageBreak/>
              <w:t>Пример запроса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5172B6" w:rsidRPr="0091614D" w:rsidTr="00011A62">
        <w:trPr>
          <w:trHeight w:val="4009"/>
        </w:trPr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>&lt;soapenv:Envelope xmlns:soapenv="http://schemas.xmlsoap.org/soap/envelope/" xmlns:urn="urn:sivgk:services:information-link"&gt;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&lt;soapenv:Header&gt;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&lt;urn:NotificationHeader&gt;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&lt;urn:from&gt;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&lt;urn:name&gt;</w:t>
            </w:r>
            <w:r w:rsidRPr="003158EA">
              <w:rPr>
                <w:b/>
                <w:lang w:val="en-US"/>
              </w:rPr>
              <w:t>4</w:t>
            </w:r>
            <w:r w:rsidRPr="00FF56EF">
              <w:rPr>
                <w:lang w:val="en-US"/>
              </w:rPr>
              <w:t>&lt;/urn:name&gt;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&lt;/urn:from&gt;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&lt;urn:to&gt;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&lt;urn:name&gt;</w:t>
            </w:r>
            <w:r w:rsidRPr="003158EA">
              <w:rPr>
                <w:b/>
                <w:lang w:val="en-US"/>
              </w:rPr>
              <w:t>3</w:t>
            </w:r>
            <w:r w:rsidRPr="00FF56EF">
              <w:rPr>
                <w:lang w:val="en-US"/>
              </w:rPr>
              <w:t>&lt;/urn:name&gt;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&lt;/urn:to&gt;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&lt;urn:messageId&gt;</w:t>
            </w:r>
            <w:r w:rsidRPr="003158EA">
              <w:rPr>
                <w:b/>
                <w:lang w:val="en-US"/>
              </w:rPr>
              <w:t>123</w:t>
            </w:r>
            <w:r w:rsidRPr="00FF56EF">
              <w:rPr>
                <w:lang w:val="en-US"/>
              </w:rPr>
              <w:t>&lt;/urn:messageId&gt;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&lt;/urn:NotificationHeader&gt;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&lt;/soapenv:Header&gt;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&lt;soapenv:Body&gt;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&lt;urn:get&gt;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&lt;urn:getRequest&gt;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</w:t>
            </w:r>
            <w:bookmarkStart w:id="4" w:name="OLE_LINK1"/>
            <w:r w:rsidRPr="00FF56EF">
              <w:rPr>
                <w:lang w:val="en-US"/>
              </w:rPr>
              <w:t>&lt;urn:accessToken&gt;</w:t>
            </w:r>
            <w:r w:rsidR="003158EA" w:rsidRPr="003158EA">
              <w:rPr>
                <w:b/>
                <w:u w:val="single"/>
              </w:rPr>
              <w:t>Токен</w:t>
            </w:r>
            <w:r w:rsidR="003158EA" w:rsidRPr="003158EA">
              <w:rPr>
                <w:b/>
                <w:u w:val="single"/>
                <w:lang w:val="en-US"/>
              </w:rPr>
              <w:t xml:space="preserve"> </w:t>
            </w:r>
            <w:r w:rsidR="003158EA" w:rsidRPr="003158EA">
              <w:rPr>
                <w:b/>
                <w:u w:val="single"/>
              </w:rPr>
              <w:t>для</w:t>
            </w:r>
            <w:r w:rsidR="003158EA" w:rsidRPr="003158EA">
              <w:rPr>
                <w:b/>
                <w:u w:val="single"/>
                <w:lang w:val="en-US"/>
              </w:rPr>
              <w:t xml:space="preserve"> </w:t>
            </w:r>
            <w:r w:rsidR="003158EA" w:rsidRPr="003158EA">
              <w:rPr>
                <w:b/>
                <w:u w:val="single"/>
              </w:rPr>
              <w:t>доступа</w:t>
            </w:r>
            <w:r w:rsidRPr="00FF56EF">
              <w:rPr>
                <w:lang w:val="en-US"/>
              </w:rPr>
              <w:t>&lt;/urn:accessToken&gt;</w:t>
            </w:r>
          </w:p>
          <w:bookmarkEnd w:id="4"/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&lt;urn:type&gt;</w:t>
            </w:r>
            <w:r w:rsidRPr="003158EA">
              <w:rPr>
                <w:b/>
                <w:lang w:val="en-US"/>
              </w:rPr>
              <w:t>HousesGetListID</w:t>
            </w:r>
            <w:r w:rsidRPr="00FF56EF">
              <w:rPr>
                <w:lang w:val="en-US"/>
              </w:rPr>
              <w:t>&lt;/urn:type&gt;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&lt;urn:revision&gt;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   &lt;urn:timestamp&gt;</w:t>
            </w:r>
            <w:r w:rsidRPr="003158EA">
              <w:rPr>
                <w:b/>
                <w:lang w:val="en-US"/>
              </w:rPr>
              <w:t>2008-10-31T15:07:38.6875000-05:00</w:t>
            </w:r>
            <w:r w:rsidRPr="00FF56EF">
              <w:rPr>
                <w:lang w:val="en-US"/>
              </w:rPr>
              <w:t>&lt;/urn:timestamp&gt;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   &lt;urn:version&gt;</w:t>
            </w:r>
            <w:r w:rsidR="007C101A" w:rsidRPr="006F5932">
              <w:rPr>
                <w:b/>
                <w:u w:val="single"/>
              </w:rPr>
              <w:t>Не</w:t>
            </w:r>
            <w:r w:rsidR="007C101A" w:rsidRPr="006F5932">
              <w:rPr>
                <w:b/>
                <w:u w:val="single"/>
                <w:lang w:val="en-US"/>
              </w:rPr>
              <w:t xml:space="preserve"> </w:t>
            </w:r>
            <w:r w:rsidR="007C101A" w:rsidRPr="006F5932">
              <w:rPr>
                <w:b/>
                <w:u w:val="single"/>
              </w:rPr>
              <w:t>заполняется</w:t>
            </w:r>
            <w:r w:rsidRPr="00FF56EF">
              <w:rPr>
                <w:lang w:val="en-US"/>
              </w:rPr>
              <w:t>&lt;/urn:version&gt;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&lt;/urn:revision&gt;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&lt;urn:filter&gt;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&lt;filterXml 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        &lt;startDate&gt;</w:t>
            </w:r>
            <w:r w:rsidRPr="003158EA">
              <w:rPr>
                <w:b/>
                <w:lang w:val="en-US"/>
              </w:rPr>
              <w:t>2014-09-10</w:t>
            </w:r>
            <w:r w:rsidRPr="00FF56EF">
              <w:rPr>
                <w:lang w:val="en-US"/>
              </w:rPr>
              <w:t>&lt;/startDate&gt;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        &lt;finishDate&gt;</w:t>
            </w:r>
            <w:r w:rsidRPr="003158EA">
              <w:rPr>
                <w:b/>
                <w:lang w:val="en-US"/>
              </w:rPr>
              <w:t>2020-01-31</w:t>
            </w:r>
            <w:r w:rsidRPr="00FF56EF">
              <w:rPr>
                <w:lang w:val="en-US"/>
              </w:rPr>
              <w:t>&lt;/finishDate&gt;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&lt;/filterXml&gt;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   &lt;/urn:filter&gt;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   &lt;/urn:getRequest&gt;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   &lt;/urn:get&gt;</w:t>
            </w:r>
          </w:p>
          <w:p w:rsidR="00FF56EF" w:rsidRPr="00FF56EF" w:rsidRDefault="00FF56EF" w:rsidP="00FF56EF">
            <w:pPr>
              <w:spacing w:after="0" w:line="240" w:lineRule="auto"/>
              <w:rPr>
                <w:lang w:val="en-US"/>
              </w:rPr>
            </w:pPr>
            <w:r w:rsidRPr="00FF56EF">
              <w:rPr>
                <w:lang w:val="en-US"/>
              </w:rPr>
              <w:t xml:space="preserve">   &lt;/soapenv:Body&gt;</w:t>
            </w:r>
          </w:p>
          <w:p w:rsidR="005172B6" w:rsidRPr="00011A62" w:rsidRDefault="00FF56EF" w:rsidP="005172B6">
            <w:pPr>
              <w:spacing w:after="0" w:line="240" w:lineRule="auto"/>
            </w:pPr>
            <w:r w:rsidRPr="00FF56EF">
              <w:rPr>
                <w:lang w:val="en-US"/>
              </w:rPr>
              <w:t>&lt;/soapenv:Envelope&gt;</w:t>
            </w:r>
          </w:p>
        </w:tc>
      </w:tr>
      <w:tr w:rsidR="005172B6" w:rsidRPr="0054619E" w:rsidTr="00011A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172B6" w:rsidRPr="0054619E" w:rsidRDefault="005172B6" w:rsidP="005172B6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ответа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5172B6" w:rsidRPr="00C276ED" w:rsidTr="00011A62"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>&lt;soap:Envelope xmlns:soap="http://schemas.xmlsoap.org/soap/envelope/" xmlns:xsi="http://www.w3.org/2001/XMLSchema-instance" xmlns:xsd="http://www.w3.org/2001/XMLSchema"&gt;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&lt;soap:Header&gt;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&lt;NotificationHeader xmlns="urn:sivgk:services:information-link"&gt;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&lt;from&gt;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&lt;name&gt;</w:t>
            </w:r>
            <w:r w:rsidRPr="00616DCC">
              <w:rPr>
                <w:b/>
                <w:lang w:val="en-US"/>
              </w:rPr>
              <w:t>3</w:t>
            </w:r>
            <w:r w:rsidRPr="00F366D5">
              <w:rPr>
                <w:lang w:val="en-US"/>
              </w:rPr>
              <w:t>&lt;/name&gt;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&lt;/from&gt;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&lt;to&gt;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&lt;name&gt;</w:t>
            </w:r>
            <w:r w:rsidRPr="00616DCC">
              <w:rPr>
                <w:b/>
                <w:lang w:val="en-US"/>
              </w:rPr>
              <w:t>4</w:t>
            </w:r>
            <w:r w:rsidRPr="00F366D5">
              <w:rPr>
                <w:lang w:val="en-US"/>
              </w:rPr>
              <w:t>&lt;/name&gt;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&lt;/to&gt;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&lt;messageId&gt;</w:t>
            </w:r>
            <w:r w:rsidRPr="00616DCC">
              <w:rPr>
                <w:b/>
                <w:lang w:val="en-US"/>
              </w:rPr>
              <w:t>123</w:t>
            </w:r>
            <w:r w:rsidRPr="00F366D5">
              <w:rPr>
                <w:lang w:val="en-US"/>
              </w:rPr>
              <w:t>&lt;/messageId&gt;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&lt;/NotificationHeader&gt;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&lt;/soap:Header&gt;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&lt;soap:Body&gt;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&lt;getResponse xmlns="urn:sivgk:services:information-link"&gt;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&lt;getResult&gt;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&lt;type&gt;</w:t>
            </w:r>
            <w:r w:rsidRPr="00FA6FFC">
              <w:rPr>
                <w:b/>
                <w:lang w:val="en-US"/>
              </w:rPr>
              <w:t>HousesGetListID</w:t>
            </w:r>
            <w:r w:rsidRPr="00F366D5">
              <w:rPr>
                <w:lang w:val="en-US"/>
              </w:rPr>
              <w:t>&lt;/type&gt;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&lt;revision&gt;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lastRenderedPageBreak/>
              <w:t xml:space="preserve">               &lt;timestamp&gt;</w:t>
            </w:r>
            <w:r w:rsidRPr="00616DCC">
              <w:rPr>
                <w:b/>
                <w:lang w:val="en-US"/>
              </w:rPr>
              <w:t>2014-09-12T13:45:25.7546175+04:00</w:t>
            </w:r>
            <w:r w:rsidRPr="00F366D5">
              <w:rPr>
                <w:lang w:val="en-US"/>
              </w:rPr>
              <w:t>&lt;/timestamp&gt;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&lt;version/&gt;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&lt;/revision&gt;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&lt;data&gt;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&lt;ListObjectsId xmlns=""&gt;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&lt;objid&gt;</w:t>
            </w:r>
            <w:r w:rsidRPr="00616DCC">
              <w:rPr>
                <w:b/>
                <w:lang w:val="en-US"/>
              </w:rPr>
              <w:t>117</w:t>
            </w:r>
            <w:r w:rsidRPr="00F366D5">
              <w:rPr>
                <w:lang w:val="en-US"/>
              </w:rPr>
              <w:t>&lt;/objid&gt;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&lt;action&gt;delete&lt;/action&gt;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&lt;/object&gt;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&lt;objid&gt;</w:t>
            </w:r>
            <w:r w:rsidRPr="00616DCC">
              <w:rPr>
                <w:b/>
                <w:lang w:val="en-US"/>
              </w:rPr>
              <w:t>120</w:t>
            </w:r>
            <w:r w:rsidRPr="00F366D5">
              <w:rPr>
                <w:lang w:val="en-US"/>
              </w:rPr>
              <w:t>&lt;/objid&gt;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&lt;action&gt;update&lt;/action&gt;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&lt;/object&gt;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&lt;objid&gt;</w:t>
            </w:r>
            <w:r w:rsidRPr="00616DCC">
              <w:rPr>
                <w:b/>
                <w:lang w:val="en-US"/>
              </w:rPr>
              <w:t>118</w:t>
            </w:r>
            <w:r w:rsidRPr="00F366D5">
              <w:rPr>
                <w:lang w:val="en-US"/>
              </w:rPr>
              <w:t>&lt;/objid&gt;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&lt;action&gt;update&lt;/action&gt;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&lt;/object&gt;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&lt;objid&gt;</w:t>
            </w:r>
            <w:r w:rsidRPr="00616DCC">
              <w:rPr>
                <w:b/>
                <w:lang w:val="en-US"/>
              </w:rPr>
              <w:t>121</w:t>
            </w:r>
            <w:r w:rsidRPr="00F366D5">
              <w:rPr>
                <w:lang w:val="en-US"/>
              </w:rPr>
              <w:t>&lt;/objid&gt;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&lt;action&gt;update&lt;/action&gt;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&lt;/object&gt;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&lt;objid&gt;</w:t>
            </w:r>
            <w:r w:rsidRPr="00616DCC">
              <w:rPr>
                <w:b/>
                <w:lang w:val="en-US"/>
              </w:rPr>
              <w:t>119</w:t>
            </w:r>
            <w:r w:rsidRPr="00F366D5">
              <w:rPr>
                <w:lang w:val="en-US"/>
              </w:rPr>
              <w:t>&lt;/objid&gt;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   &lt;action&gt;update&lt;/action&gt;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   &lt;/object&gt;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   &lt;/ListObjectsId&gt;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   &lt;/data&gt;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   &lt;/getResult&gt;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   &lt;/getResponse&gt;</w:t>
            </w:r>
          </w:p>
          <w:p w:rsidR="00F366D5" w:rsidRPr="00F366D5" w:rsidRDefault="00F366D5" w:rsidP="00F366D5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 xml:space="preserve">   &lt;/soap:Body&gt;</w:t>
            </w:r>
          </w:p>
          <w:p w:rsidR="005172B6" w:rsidRPr="00011A62" w:rsidRDefault="00F366D5" w:rsidP="005172B6">
            <w:pPr>
              <w:spacing w:after="0" w:line="240" w:lineRule="auto"/>
              <w:rPr>
                <w:lang w:val="en-US"/>
              </w:rPr>
            </w:pPr>
            <w:r w:rsidRPr="00F366D5">
              <w:rPr>
                <w:lang w:val="en-US"/>
              </w:rPr>
              <w:t>&lt;/soap:Envelope&gt;</w:t>
            </w:r>
          </w:p>
        </w:tc>
      </w:tr>
    </w:tbl>
    <w:p w:rsidR="00F37496" w:rsidRPr="006F4D62" w:rsidRDefault="00F37496" w:rsidP="005172B6">
      <w:pPr>
        <w:spacing w:after="0"/>
      </w:pPr>
    </w:p>
    <w:p w:rsidR="005172B6" w:rsidRPr="00DE3E9E" w:rsidRDefault="005172B6" w:rsidP="005172B6">
      <w:pPr>
        <w:jc w:val="center"/>
        <w:rPr>
          <w:b/>
          <w:i/>
          <w:u w:val="single"/>
          <w:lang w:val="en-US"/>
        </w:rPr>
      </w:pPr>
      <w:r w:rsidRPr="005A5C66">
        <w:rPr>
          <w:b/>
          <w:i/>
          <w:u w:val="single"/>
        </w:rPr>
        <w:t>Передач</w:t>
      </w:r>
      <w:r>
        <w:rPr>
          <w:b/>
          <w:i/>
          <w:u w:val="single"/>
        </w:rPr>
        <w:t>а</w:t>
      </w:r>
      <w:r w:rsidR="00120A9E" w:rsidRPr="00120A9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</w:rPr>
        <w:t>данных</w:t>
      </w:r>
      <w:r w:rsidR="00120A9E" w:rsidRPr="00120A9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</w:rPr>
        <w:t>обновленного</w:t>
      </w:r>
      <w:r w:rsidR="00120A9E" w:rsidRPr="00120A9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</w:rPr>
        <w:t>объекта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5172B6" w:rsidRPr="00C276ED" w:rsidTr="00011A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172B6" w:rsidRPr="0054619E" w:rsidRDefault="005172B6" w:rsidP="005172B6">
            <w:pPr>
              <w:spacing w:after="0" w:line="240" w:lineRule="auto"/>
              <w:rPr>
                <w:rFonts w:eastAsia="Calibri"/>
                <w:i/>
                <w:u w:val="single"/>
                <w:lang w:val="en-US" w:eastAsia="en-US"/>
              </w:rPr>
            </w:pPr>
            <w:r w:rsidRPr="0054619E">
              <w:rPr>
                <w:rFonts w:eastAsia="Calibri"/>
                <w:i/>
                <w:color w:val="FF0000"/>
                <w:sz w:val="24"/>
                <w:u w:val="single"/>
              </w:rPr>
              <w:t>Пример</w:t>
            </w:r>
            <w:r w:rsidRPr="0054619E">
              <w:rPr>
                <w:rFonts w:eastAsia="Calibri"/>
                <w:i/>
                <w:color w:val="FF0000"/>
                <w:sz w:val="24"/>
                <w:u w:val="single"/>
                <w:lang w:val="en-US"/>
              </w:rPr>
              <w:t xml:space="preserve"> </w:t>
            </w:r>
            <w:r w:rsidRPr="0054619E">
              <w:rPr>
                <w:rFonts w:eastAsia="Calibri"/>
                <w:i/>
                <w:color w:val="FF0000"/>
                <w:sz w:val="24"/>
                <w:u w:val="single"/>
              </w:rPr>
              <w:t>запроса</w:t>
            </w:r>
            <w:r w:rsidRPr="0054619E">
              <w:rPr>
                <w:rFonts w:eastAsia="Calibri"/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5172B6" w:rsidRPr="00E66E36" w:rsidTr="00CD7BC6">
        <w:trPr>
          <w:trHeight w:val="2269"/>
        </w:trPr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>&lt;soapenv:Envelope xmlns:soapenv="http://schemas.xmlsoap.org/soap/envelope/" xmlns:urn="urn:sivgk:services:information-link"&gt;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&lt;soapenv:Header&gt;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&lt;urn:NotificationHeader&gt;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&lt;urn:from&gt;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&lt;urn:name&gt;</w:t>
            </w:r>
            <w:r w:rsidRPr="00D55759">
              <w:rPr>
                <w:b/>
                <w:lang w:val="en-US"/>
              </w:rPr>
              <w:t>4</w:t>
            </w:r>
            <w:r w:rsidRPr="00E0664A">
              <w:rPr>
                <w:lang w:val="en-US"/>
              </w:rPr>
              <w:t>&lt;/urn:name&gt;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&lt;/urn:from&gt;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&lt;urn:to&gt;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&lt;urn:name&gt;</w:t>
            </w:r>
            <w:r w:rsidRPr="00D55759">
              <w:rPr>
                <w:b/>
                <w:lang w:val="en-US"/>
              </w:rPr>
              <w:t>3</w:t>
            </w:r>
            <w:r w:rsidRPr="00E0664A">
              <w:rPr>
                <w:lang w:val="en-US"/>
              </w:rPr>
              <w:t>&lt;/urn:name&gt;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&lt;/urn:to&gt;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&lt;urn:messageId&gt;</w:t>
            </w:r>
            <w:r w:rsidRPr="00D55759">
              <w:rPr>
                <w:b/>
                <w:lang w:val="en-US"/>
              </w:rPr>
              <w:t>123</w:t>
            </w:r>
            <w:r w:rsidRPr="00E0664A">
              <w:rPr>
                <w:lang w:val="en-US"/>
              </w:rPr>
              <w:t>&lt;/urn:messageId&gt;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&lt;/urn:NotificationHeader&gt;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&lt;/soapenv:Header&gt;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&lt;soapenv:Body&gt;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&lt;urn:get&gt;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&lt;urn:getRequest&gt;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&lt;urn:accessToken&gt;</w:t>
            </w:r>
            <w:r w:rsidR="00D55759">
              <w:rPr>
                <w:b/>
              </w:rPr>
              <w:t>Токен</w:t>
            </w:r>
            <w:r w:rsidR="00D55759" w:rsidRPr="007C101A">
              <w:rPr>
                <w:b/>
                <w:lang w:val="en-US"/>
              </w:rPr>
              <w:t xml:space="preserve"> </w:t>
            </w:r>
            <w:r w:rsidR="00D55759">
              <w:rPr>
                <w:b/>
              </w:rPr>
              <w:t>для</w:t>
            </w:r>
            <w:r w:rsidR="00D55759" w:rsidRPr="007C101A">
              <w:rPr>
                <w:b/>
                <w:lang w:val="en-US"/>
              </w:rPr>
              <w:t xml:space="preserve"> </w:t>
            </w:r>
            <w:r w:rsidR="00D55759">
              <w:rPr>
                <w:b/>
              </w:rPr>
              <w:t>доступа</w:t>
            </w:r>
            <w:r w:rsidRPr="00E0664A">
              <w:rPr>
                <w:lang w:val="en-US"/>
              </w:rPr>
              <w:t>&lt;/urn:accessToken&gt;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&lt;urn:type&gt;HousesGetData&lt;/urn:type&gt;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&lt;urn:revision&gt;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lastRenderedPageBreak/>
              <w:t xml:space="preserve">               &lt;urn:timestamp&gt;</w:t>
            </w:r>
            <w:r w:rsidRPr="00D55759">
              <w:rPr>
                <w:b/>
                <w:lang w:val="en-US"/>
              </w:rPr>
              <w:t>2008-10-31T15:07:38.6875000-05:00</w:t>
            </w:r>
            <w:r w:rsidRPr="00E0664A">
              <w:rPr>
                <w:lang w:val="en-US"/>
              </w:rPr>
              <w:t>&lt;/urn:timestamp&gt;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   &lt;urn:version&gt;</w:t>
            </w:r>
            <w:r w:rsidR="00D55759">
              <w:rPr>
                <w:b/>
                <w:lang w:val="en-US"/>
              </w:rPr>
              <w:t xml:space="preserve">ID </w:t>
            </w:r>
            <w:r w:rsidR="00D55759">
              <w:rPr>
                <w:b/>
              </w:rPr>
              <w:t>запрашиваемого</w:t>
            </w:r>
            <w:r w:rsidR="00D55759" w:rsidRPr="00CC5875">
              <w:rPr>
                <w:b/>
                <w:lang w:val="en-US"/>
              </w:rPr>
              <w:t xml:space="preserve"> </w:t>
            </w:r>
            <w:r w:rsidR="00D55759">
              <w:rPr>
                <w:b/>
              </w:rPr>
              <w:t>объекта</w:t>
            </w:r>
            <w:r w:rsidRPr="00E0664A">
              <w:rPr>
                <w:lang w:val="en-US"/>
              </w:rPr>
              <w:t>&lt;/urn:version&gt;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&lt;/urn:revision&gt;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   &lt;urn:filter&gt;</w:t>
            </w:r>
            <w:r w:rsidR="00D55759" w:rsidRPr="00D55759">
              <w:rPr>
                <w:b/>
              </w:rPr>
              <w:t>Не</w:t>
            </w:r>
            <w:r w:rsidR="00D55759" w:rsidRPr="00CC5875">
              <w:rPr>
                <w:b/>
                <w:lang w:val="en-US"/>
              </w:rPr>
              <w:t xml:space="preserve"> </w:t>
            </w:r>
            <w:r w:rsidR="00D55759" w:rsidRPr="00D55759">
              <w:rPr>
                <w:b/>
              </w:rPr>
              <w:t>заполняется</w:t>
            </w:r>
            <w:r w:rsidRPr="00E0664A">
              <w:rPr>
                <w:lang w:val="en-US"/>
              </w:rPr>
              <w:t>&lt;/urn:filter&gt;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   &lt;/urn:getRequest&gt;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   &lt;/urn:get&gt;</w:t>
            </w:r>
          </w:p>
          <w:p w:rsidR="00E0664A" w:rsidRPr="00E0664A" w:rsidRDefault="00E0664A" w:rsidP="00E0664A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 xml:space="preserve">   &lt;/soapenv:Body&gt;</w:t>
            </w:r>
          </w:p>
          <w:p w:rsidR="005172B6" w:rsidRPr="00E0664A" w:rsidRDefault="00E0664A" w:rsidP="005172B6">
            <w:pPr>
              <w:spacing w:after="0" w:line="240" w:lineRule="auto"/>
              <w:rPr>
                <w:lang w:val="en-US"/>
              </w:rPr>
            </w:pPr>
            <w:r w:rsidRPr="00E0664A">
              <w:rPr>
                <w:lang w:val="en-US"/>
              </w:rPr>
              <w:t>&lt;/soapenv:Envelope&gt;</w:t>
            </w:r>
          </w:p>
        </w:tc>
      </w:tr>
      <w:tr w:rsidR="005172B6" w:rsidRPr="0054619E" w:rsidTr="00011A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172B6" w:rsidRPr="0054619E" w:rsidRDefault="005172B6" w:rsidP="005172B6">
            <w:pPr>
              <w:spacing w:after="0" w:line="240" w:lineRule="auto"/>
              <w:rPr>
                <w:rFonts w:eastAsia="Calibri"/>
                <w:i/>
                <w:u w:val="single"/>
                <w:lang w:val="en-US" w:eastAsia="en-US"/>
              </w:rPr>
            </w:pPr>
            <w:r w:rsidRPr="0054619E">
              <w:rPr>
                <w:rFonts w:eastAsia="Calibri"/>
                <w:i/>
                <w:color w:val="FF0000"/>
                <w:sz w:val="24"/>
                <w:u w:val="single"/>
              </w:rPr>
              <w:lastRenderedPageBreak/>
              <w:t>Пример ответа</w:t>
            </w:r>
            <w:r w:rsidRPr="0054619E">
              <w:rPr>
                <w:rFonts w:eastAsia="Calibri"/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5172B6" w:rsidRPr="00C276ED" w:rsidTr="00011A62"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>&lt;soap:Envelope xmlns:soap="http://schemas.xmlsoap.org/soap/envelope/" xmlns:xsi="http://www.w3.org/2001/XMLSchema-instance" xmlns:xsd="http://www.w3.org/2001/XMLSchema"&gt;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&lt;soap:Header&gt;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&lt;NotificationHeader xmlns="urn:sivgk:services:information-link"&gt;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&lt;from&gt;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&lt;name&gt;</w:t>
            </w:r>
            <w:r w:rsidRPr="00CB017C">
              <w:rPr>
                <w:b/>
                <w:lang w:val="en-US"/>
              </w:rPr>
              <w:t>3</w:t>
            </w:r>
            <w:r w:rsidRPr="00F37496">
              <w:rPr>
                <w:lang w:val="en-US"/>
              </w:rPr>
              <w:t>&lt;/name&gt;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&lt;/from&gt;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&lt;to&gt;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&lt;name&gt;</w:t>
            </w:r>
            <w:r w:rsidRPr="00CB017C">
              <w:rPr>
                <w:b/>
                <w:lang w:val="en-US"/>
              </w:rPr>
              <w:t>4</w:t>
            </w:r>
            <w:r w:rsidRPr="00F37496">
              <w:rPr>
                <w:lang w:val="en-US"/>
              </w:rPr>
              <w:t>&lt;/name&gt;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&lt;/to&gt;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&lt;messageId&gt;</w:t>
            </w:r>
            <w:r w:rsidRPr="00CB017C">
              <w:rPr>
                <w:b/>
                <w:lang w:val="en-US"/>
              </w:rPr>
              <w:t>123</w:t>
            </w:r>
            <w:r w:rsidRPr="00F37496">
              <w:rPr>
                <w:lang w:val="en-US"/>
              </w:rPr>
              <w:t>&lt;/messageId&gt;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&lt;/NotificationHeader&gt;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&lt;/soap:Header&gt;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&lt;soap:Body&gt;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&lt;getResponse xmlns="urn:sivgk:services:information-link"&gt;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&lt;getResult&gt;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&lt;type&gt;HousesGetData&lt;/type&gt;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&lt;revision&gt;</w:t>
            </w:r>
          </w:p>
          <w:p w:rsidR="00F37496" w:rsidRPr="00CC5875" w:rsidRDefault="00F37496" w:rsidP="00F37496">
            <w:pPr>
              <w:spacing w:after="0" w:line="240" w:lineRule="auto"/>
            </w:pPr>
            <w:r w:rsidRPr="00F37496">
              <w:rPr>
                <w:lang w:val="en-US"/>
              </w:rPr>
              <w:t xml:space="preserve">               </w:t>
            </w:r>
            <w:r w:rsidRPr="00CC5875">
              <w:t>&lt;</w:t>
            </w:r>
            <w:r w:rsidRPr="00F37496">
              <w:rPr>
                <w:lang w:val="en-US"/>
              </w:rPr>
              <w:t>timestamp</w:t>
            </w:r>
            <w:r w:rsidRPr="00CC5875">
              <w:t>&gt;</w:t>
            </w:r>
            <w:r w:rsidRPr="00CC5875">
              <w:rPr>
                <w:b/>
              </w:rPr>
              <w:t>2014-09-12</w:t>
            </w:r>
            <w:r w:rsidRPr="00CB017C">
              <w:rPr>
                <w:b/>
                <w:lang w:val="en-US"/>
              </w:rPr>
              <w:t>T</w:t>
            </w:r>
            <w:r w:rsidRPr="00CC5875">
              <w:rPr>
                <w:b/>
              </w:rPr>
              <w:t>13:50:50.3825471+04:00</w:t>
            </w:r>
            <w:r w:rsidRPr="00CC5875">
              <w:t>&lt;/</w:t>
            </w:r>
            <w:r w:rsidRPr="00F37496">
              <w:rPr>
                <w:lang w:val="en-US"/>
              </w:rPr>
              <w:t>timestamp</w:t>
            </w:r>
            <w:r w:rsidRPr="00CC5875">
              <w:t>&gt;</w:t>
            </w:r>
          </w:p>
          <w:p w:rsidR="00F37496" w:rsidRPr="00CB017C" w:rsidRDefault="00F37496" w:rsidP="00F37496">
            <w:pPr>
              <w:spacing w:after="0" w:line="240" w:lineRule="auto"/>
            </w:pPr>
            <w:r w:rsidRPr="00CB017C">
              <w:t xml:space="preserve">               &lt;</w:t>
            </w:r>
            <w:r w:rsidRPr="00F37496">
              <w:rPr>
                <w:lang w:val="en-US"/>
              </w:rPr>
              <w:t>version</w:t>
            </w:r>
            <w:r w:rsidRPr="00CB017C">
              <w:t>&gt;</w:t>
            </w:r>
            <w:r w:rsidR="00CB017C" w:rsidRPr="00CB017C">
              <w:rPr>
                <w:b/>
                <w:lang w:val="en-US"/>
              </w:rPr>
              <w:t>ID</w:t>
            </w:r>
            <w:r w:rsidR="00CB017C" w:rsidRPr="00CB017C">
              <w:rPr>
                <w:b/>
              </w:rPr>
              <w:t xml:space="preserve"> запрошенного объекта, по которому выданы данные</w:t>
            </w:r>
            <w:r w:rsidRPr="00CB017C">
              <w:t>&lt;/</w:t>
            </w:r>
            <w:r w:rsidRPr="00F37496">
              <w:rPr>
                <w:lang w:val="en-US"/>
              </w:rPr>
              <w:t>version</w:t>
            </w:r>
            <w:r w:rsidRPr="00CB017C">
              <w:t>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CB017C">
              <w:t xml:space="preserve">            </w:t>
            </w:r>
            <w:r w:rsidRPr="00F37496">
              <w:rPr>
                <w:lang w:val="en-US"/>
              </w:rPr>
              <w:t>&lt;/revision&gt;</w:t>
            </w:r>
          </w:p>
          <w:p w:rsidR="00F37496" w:rsidRPr="00CC5875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&lt;data&gt;</w:t>
            </w:r>
            <w:r w:rsidR="00CC2F43" w:rsidRPr="00CC5875">
              <w:rPr>
                <w:lang w:val="en-US"/>
              </w:rPr>
              <w:t xml:space="preserve">  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&lt;xml xmlns=""&gt;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&lt;action&gt;</w:t>
            </w:r>
            <w:r w:rsidRPr="006F5932">
              <w:rPr>
                <w:b/>
                <w:lang w:val="en-US"/>
              </w:rPr>
              <w:t>update</w:t>
            </w:r>
            <w:r w:rsidRPr="00F37496">
              <w:rPr>
                <w:lang w:val="en-US"/>
              </w:rPr>
              <w:t>&lt;/action&gt;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&lt;ObjId&gt;</w:t>
            </w:r>
            <w:r w:rsidRPr="006F5932">
              <w:rPr>
                <w:b/>
                <w:lang w:val="en-US"/>
              </w:rPr>
              <w:t>119</w:t>
            </w:r>
            <w:r w:rsidRPr="00F37496">
              <w:rPr>
                <w:lang w:val="en-US"/>
              </w:rPr>
              <w:t>&lt;/ObjId&gt;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&lt;card&gt;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&lt;NAIMEN&gt;</w:t>
            </w:r>
            <w:r w:rsidRPr="006F5932">
              <w:rPr>
                <w:b/>
                <w:lang w:val="en-US"/>
              </w:rPr>
              <w:t>дом № 1</w:t>
            </w:r>
            <w:r w:rsidRPr="00F37496">
              <w:rPr>
                <w:lang w:val="en-US"/>
              </w:rPr>
              <w:t>&lt;/NAIMEN&gt;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&lt;CONDITIONOBJ_KS&gt;</w:t>
            </w:r>
            <w:r w:rsidRPr="006F5932">
              <w:rPr>
                <w:b/>
                <w:lang w:val="en-US"/>
              </w:rPr>
              <w:t>Вновь начинаемое строительство</w:t>
            </w:r>
            <w:r w:rsidRPr="00F37496">
              <w:rPr>
                <w:lang w:val="en-US"/>
              </w:rPr>
              <w:t>&lt;/CONDITIONOBJ_KS&gt;</w:t>
            </w:r>
          </w:p>
          <w:p w:rsidR="00F37496" w:rsidRPr="00F37496" w:rsidRDefault="00F37496" w:rsidP="00F37496">
            <w:pPr>
              <w:spacing w:after="0" w:line="240" w:lineRule="auto"/>
            </w:pPr>
            <w:r w:rsidRPr="00F37496">
              <w:rPr>
                <w:lang w:val="en-US"/>
              </w:rPr>
              <w:t xml:space="preserve">                     </w:t>
            </w:r>
            <w:r w:rsidR="00C14314" w:rsidRPr="00C14314">
              <w:t>&lt;</w:t>
            </w:r>
            <w:r w:rsidRPr="00F37496">
              <w:rPr>
                <w:lang w:val="en-US"/>
              </w:rPr>
              <w:t>source</w:t>
            </w:r>
            <w:r w:rsidR="00C14314" w:rsidRPr="00C14314">
              <w:t>_</w:t>
            </w:r>
            <w:r w:rsidRPr="00F37496">
              <w:rPr>
                <w:lang w:val="en-US"/>
              </w:rPr>
              <w:t>of</w:t>
            </w:r>
            <w:r w:rsidR="00C14314" w:rsidRPr="00C14314">
              <w:t>_</w:t>
            </w:r>
            <w:r w:rsidRPr="00F37496">
              <w:rPr>
                <w:lang w:val="en-US"/>
              </w:rPr>
              <w:t>financing</w:t>
            </w:r>
            <w:r w:rsidR="00C14314" w:rsidRPr="00C14314">
              <w:t>&gt;</w:t>
            </w:r>
            <w:r w:rsidR="00C14314" w:rsidRPr="006F5932">
              <w:rPr>
                <w:b/>
              </w:rPr>
              <w:t>Собственные финансовые средства предприятий и организаций</w:t>
            </w:r>
            <w:r w:rsidR="00C14314" w:rsidRPr="00C14314">
              <w:t>&lt;/</w:t>
            </w:r>
            <w:r w:rsidRPr="00F37496">
              <w:rPr>
                <w:lang w:val="en-US"/>
              </w:rPr>
              <w:t>source</w:t>
            </w:r>
            <w:r w:rsidR="00C14314" w:rsidRPr="00C14314">
              <w:t>_</w:t>
            </w:r>
            <w:r w:rsidRPr="00F37496">
              <w:rPr>
                <w:lang w:val="en-US"/>
              </w:rPr>
              <w:t>of</w:t>
            </w:r>
            <w:r w:rsidR="00C14314" w:rsidRPr="00C14314">
              <w:t>_</w:t>
            </w:r>
            <w:r w:rsidRPr="00F37496">
              <w:rPr>
                <w:lang w:val="en-US"/>
              </w:rPr>
              <w:t>financing</w:t>
            </w:r>
            <w:r w:rsidR="00C14314" w:rsidRPr="00C14314">
              <w:t>&gt;</w:t>
            </w:r>
          </w:p>
          <w:p w:rsidR="00F37496" w:rsidRPr="00F37496" w:rsidRDefault="00C14314" w:rsidP="00F37496">
            <w:pPr>
              <w:spacing w:after="0" w:line="240" w:lineRule="auto"/>
              <w:rPr>
                <w:lang w:val="en-US"/>
              </w:rPr>
            </w:pPr>
            <w:r w:rsidRPr="00C14314">
              <w:t xml:space="preserve">                     </w:t>
            </w:r>
            <w:r w:rsidR="00F37496" w:rsidRPr="00F37496">
              <w:rPr>
                <w:lang w:val="en-US"/>
              </w:rPr>
              <w:t>&lt;problematical_construction/&gt;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&lt;CATEGORYOBJ&gt;</w:t>
            </w:r>
            <w:r w:rsidRPr="006F5932">
              <w:rPr>
                <w:b/>
                <w:lang w:val="en-US"/>
              </w:rPr>
              <w:t>Многоэтажные жилые дома постоянного типа</w:t>
            </w:r>
            <w:r w:rsidRPr="00F37496">
              <w:rPr>
                <w:lang w:val="en-US"/>
              </w:rPr>
              <w:t>&lt;/CATEGORYOBJ&gt;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&lt;PURPOSEOBJ&gt;</w:t>
            </w:r>
            <w:r w:rsidRPr="006F5932">
              <w:rPr>
                <w:b/>
                <w:lang w:val="en-US"/>
              </w:rPr>
              <w:t>Для продажи</w:t>
            </w:r>
            <w:r w:rsidRPr="00F37496">
              <w:rPr>
                <w:lang w:val="en-US"/>
              </w:rPr>
              <w:t>&lt;/PURPOSEOBJ&gt;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&lt;FLOORS_PROJ&gt;</w:t>
            </w:r>
            <w:r w:rsidRPr="006F5932">
              <w:rPr>
                <w:b/>
                <w:lang w:val="en-US"/>
              </w:rPr>
              <w:t>25</w:t>
            </w:r>
            <w:r w:rsidRPr="00F37496">
              <w:rPr>
                <w:lang w:val="en-US"/>
              </w:rPr>
              <w:t>&lt;/FLOORS_PROJ&gt;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&lt;BUILDINGVOLUMEEVERYTHING_PROJ&gt;</w:t>
            </w:r>
            <w:r w:rsidRPr="006F5932">
              <w:rPr>
                <w:b/>
                <w:lang w:val="en-US"/>
              </w:rPr>
              <w:t>192614.18</w:t>
            </w:r>
            <w:r w:rsidRPr="00F37496">
              <w:rPr>
                <w:lang w:val="en-US"/>
              </w:rPr>
              <w:t>&lt;/BUILDINGVOLUMEEVERYTHING_PROJ&gt;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&lt;QUANTITYBUILD_PROJ&gt;</w:t>
            </w:r>
            <w:r w:rsidRPr="006F5932">
              <w:rPr>
                <w:b/>
                <w:lang w:val="en-US"/>
              </w:rPr>
              <w:t>1</w:t>
            </w:r>
            <w:r w:rsidRPr="00F37496">
              <w:rPr>
                <w:lang w:val="en-US"/>
              </w:rPr>
              <w:t>&lt;/QUANTITYBUILD_PROJ&gt;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&lt;MATERIALWALLS_PROJ&gt;</w:t>
            </w:r>
            <w:r w:rsidRPr="006F5932">
              <w:rPr>
                <w:b/>
                <w:lang w:val="en-US"/>
              </w:rPr>
              <w:t>Монолитные</w:t>
            </w:r>
            <w:r w:rsidRPr="00F37496">
              <w:rPr>
                <w:lang w:val="en-US"/>
              </w:rPr>
              <w:t>&lt;/MATERIALWALLS_PROJ&gt;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&lt;QUANTITYAPARTMENT_PROJ&gt;</w:t>
            </w:r>
            <w:r w:rsidRPr="006F5932">
              <w:rPr>
                <w:b/>
                <w:lang w:val="en-US"/>
              </w:rPr>
              <w:t>744</w:t>
            </w:r>
            <w:r w:rsidRPr="00F37496">
              <w:rPr>
                <w:lang w:val="en-US"/>
              </w:rPr>
              <w:t>&lt;/QUANTITYAPARTMENT_PROJ&gt;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&lt;QUANTITYAPARTMENT_1ROOM_PROJ&gt;</w:t>
            </w:r>
            <w:r w:rsidRPr="006F5932">
              <w:rPr>
                <w:b/>
                <w:lang w:val="en-US"/>
              </w:rPr>
              <w:t>192</w:t>
            </w:r>
            <w:r w:rsidRPr="00F37496">
              <w:rPr>
                <w:lang w:val="en-US"/>
              </w:rPr>
              <w:t>&lt;/QUANTITYAPARTMENT_1ROOM_PROJ&gt;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&lt;QUANTITYAPARTMENT_2ROOM_PROJ&gt;</w:t>
            </w:r>
            <w:r w:rsidRPr="006F5932">
              <w:rPr>
                <w:b/>
                <w:lang w:val="en-US"/>
              </w:rPr>
              <w:t>192</w:t>
            </w:r>
            <w:r w:rsidRPr="00F37496">
              <w:rPr>
                <w:lang w:val="en-US"/>
              </w:rPr>
              <w:t>&lt;/QUANTITYAPARTMENT_2ROOM_PROJ&gt;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&lt;QUANTITYAPARTMENT_3ROOM_PROJ&gt;</w:t>
            </w:r>
            <w:r w:rsidRPr="006F5932">
              <w:rPr>
                <w:b/>
                <w:lang w:val="en-US"/>
              </w:rPr>
              <w:t>24</w:t>
            </w:r>
            <w:r w:rsidRPr="006F5932">
              <w:rPr>
                <w:lang w:val="en-US"/>
              </w:rPr>
              <w:t>&lt;/</w:t>
            </w:r>
            <w:r w:rsidRPr="00F37496">
              <w:rPr>
                <w:lang w:val="en-US"/>
              </w:rPr>
              <w:t>QUANTITYAPARTMENT_3ROOM_PROJ&gt;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&lt;AREAINVIEW_PROJ&gt;</w:t>
            </w:r>
            <w:r w:rsidRPr="006F5932">
              <w:rPr>
                <w:b/>
                <w:lang w:val="en-US"/>
              </w:rPr>
              <w:t>31403.56</w:t>
            </w:r>
            <w:r w:rsidRPr="00F37496">
              <w:rPr>
                <w:lang w:val="en-US"/>
              </w:rPr>
              <w:t>&lt;/AREAINVIEW_PROJ&gt;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&lt;POSELENIE&gt;</w:t>
            </w:r>
            <w:r w:rsidRPr="006F5932">
              <w:rPr>
                <w:b/>
                <w:lang w:val="en-US"/>
              </w:rPr>
              <w:t>городской округ Химки</w:t>
            </w:r>
            <w:r w:rsidRPr="00F37496">
              <w:rPr>
                <w:lang w:val="en-US"/>
              </w:rPr>
              <w:t>&lt;/POSELENIE&gt;</w:t>
            </w:r>
          </w:p>
          <w:p w:rsidR="00F37496" w:rsidRPr="00F37496" w:rsidRDefault="00F37496" w:rsidP="00F37496">
            <w:pPr>
              <w:spacing w:after="0" w:line="240" w:lineRule="auto"/>
            </w:pPr>
            <w:r w:rsidRPr="00F37496">
              <w:rPr>
                <w:lang w:val="en-US"/>
              </w:rPr>
              <w:lastRenderedPageBreak/>
              <w:t xml:space="preserve">                     </w:t>
            </w:r>
            <w:r w:rsidR="00C14314" w:rsidRPr="00C14314">
              <w:t>&lt;</w:t>
            </w:r>
            <w:r w:rsidRPr="00F37496">
              <w:rPr>
                <w:lang w:val="en-US"/>
              </w:rPr>
              <w:t>BUILDORG</w:t>
            </w:r>
            <w:r w:rsidR="00C14314" w:rsidRPr="00C14314">
              <w:t>&gt;</w:t>
            </w:r>
            <w:r w:rsidR="00C14314" w:rsidRPr="006F5932">
              <w:rPr>
                <w:b/>
              </w:rPr>
              <w:t>Общество с ограниченной ответственностью "АГИАСМА"</w:t>
            </w:r>
            <w:r w:rsidR="00C14314" w:rsidRPr="00C14314">
              <w:t>&lt;/</w:t>
            </w:r>
            <w:r w:rsidRPr="00F37496">
              <w:rPr>
                <w:lang w:val="en-US"/>
              </w:rPr>
              <w:t>BUILDORG</w:t>
            </w:r>
            <w:r w:rsidR="00C14314" w:rsidRPr="00C14314">
              <w:t>&gt;</w:t>
            </w:r>
          </w:p>
          <w:p w:rsidR="00F37496" w:rsidRPr="006F5932" w:rsidRDefault="00C14314" w:rsidP="00F37496">
            <w:pPr>
              <w:spacing w:after="0" w:line="240" w:lineRule="auto"/>
            </w:pPr>
            <w:r w:rsidRPr="00C14314">
              <w:t xml:space="preserve">                     </w:t>
            </w:r>
            <w:r w:rsidR="00F37496" w:rsidRPr="006F5932">
              <w:t>&lt;</w:t>
            </w:r>
            <w:r w:rsidR="00F37496" w:rsidRPr="00F37496">
              <w:rPr>
                <w:lang w:val="en-US"/>
              </w:rPr>
              <w:t>HOUSE</w:t>
            </w:r>
            <w:r w:rsidR="00F37496" w:rsidRPr="006F5932">
              <w:t>_</w:t>
            </w:r>
            <w:r w:rsidR="00F37496" w:rsidRPr="00F37496">
              <w:rPr>
                <w:lang w:val="en-US"/>
              </w:rPr>
              <w:t>GROUP</w:t>
            </w:r>
            <w:r w:rsidR="00F37496" w:rsidRPr="006F5932">
              <w:t>&gt;</w:t>
            </w:r>
            <w:r w:rsidR="006F5932" w:rsidRPr="006F5932">
              <w:rPr>
                <w:b/>
              </w:rPr>
              <w:t>три 25-этажных жилых дома с постройками административного назначения</w:t>
            </w:r>
            <w:r w:rsidR="00F37496" w:rsidRPr="006F5932">
              <w:t>&lt;/</w:t>
            </w:r>
            <w:r w:rsidR="00F37496" w:rsidRPr="00F37496">
              <w:rPr>
                <w:lang w:val="en-US"/>
              </w:rPr>
              <w:t>HOUSE</w:t>
            </w:r>
            <w:r w:rsidR="00F37496" w:rsidRPr="006F5932">
              <w:t>_</w:t>
            </w:r>
            <w:r w:rsidR="00F37496" w:rsidRPr="00F37496">
              <w:rPr>
                <w:lang w:val="en-US"/>
              </w:rPr>
              <w:t>GROUP</w:t>
            </w:r>
            <w:r w:rsidR="00F37496" w:rsidRPr="006F5932">
              <w:t>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6F5932">
              <w:t xml:space="preserve">                     </w:t>
            </w:r>
            <w:r w:rsidRPr="00F37496">
              <w:rPr>
                <w:lang w:val="en-US"/>
              </w:rPr>
              <w:t>&lt;BUILDOBJECT_SUBTYPE&gt;</w:t>
            </w:r>
            <w:r w:rsidRPr="006F5932">
              <w:rPr>
                <w:b/>
                <w:lang w:val="en-US"/>
              </w:rPr>
              <w:t>Жилой дом</w:t>
            </w:r>
            <w:r w:rsidRPr="00F37496">
              <w:rPr>
                <w:lang w:val="en-US"/>
              </w:rPr>
              <w:t>&lt;/BUILDOBJECT_SUBTYPE&gt;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&lt;LOCALITYADRESS&gt;</w:t>
            </w:r>
            <w:r w:rsidRPr="006F5932">
              <w:rPr>
                <w:b/>
                <w:lang w:val="en-US"/>
              </w:rPr>
              <w:t>г. Химки, ул. 9-ого мая, 8-ой мкр.</w:t>
            </w:r>
            <w:r w:rsidRPr="00F37496">
              <w:rPr>
                <w:lang w:val="en-US"/>
              </w:rPr>
              <w:t>&lt;/LOCALITYADRESS&gt;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&lt;BUILDPERMITNUMBER&gt;</w:t>
            </w:r>
            <w:r w:rsidRPr="006F5932">
              <w:rPr>
                <w:b/>
                <w:lang w:val="en-US"/>
              </w:rPr>
              <w:t>RU-50301000-151</w:t>
            </w:r>
            <w:r w:rsidRPr="00F37496">
              <w:rPr>
                <w:lang w:val="en-US"/>
              </w:rPr>
              <w:t>&lt;/BUILDPERMITNUMBER&gt;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&lt;BUILDPERMITDATE&gt;</w:t>
            </w:r>
            <w:r w:rsidRPr="006F5932">
              <w:rPr>
                <w:b/>
                <w:lang w:val="en-US"/>
              </w:rPr>
              <w:t>2014-08-15</w:t>
            </w:r>
            <w:r w:rsidRPr="00F37496">
              <w:rPr>
                <w:lang w:val="en-US"/>
              </w:rPr>
              <w:t>&lt;/BUILDPERMITDATE&gt;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&lt;BUILDPERMITENDDATE&gt;</w:t>
            </w:r>
            <w:r w:rsidRPr="006F5932">
              <w:rPr>
                <w:b/>
                <w:lang w:val="en-US"/>
              </w:rPr>
              <w:t>2017-08-11</w:t>
            </w:r>
            <w:r w:rsidRPr="00F37496">
              <w:rPr>
                <w:lang w:val="en-US"/>
              </w:rPr>
              <w:t>&lt;/BUILDPERMITENDDATE&gt;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&lt;COMISSIONINGPLAN&gt;</w:t>
            </w:r>
            <w:r w:rsidRPr="006F5932">
              <w:rPr>
                <w:b/>
                <w:lang w:val="en-US"/>
              </w:rPr>
              <w:t>11.08.2014 0:00:00</w:t>
            </w:r>
            <w:r w:rsidRPr="00F37496">
              <w:rPr>
                <w:lang w:val="en-US"/>
              </w:rPr>
              <w:t>&lt;/COMISSIONINGPLAN&gt;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&lt;STANDARDPROJECT&gt;</w:t>
            </w:r>
            <w:r w:rsidRPr="006F5932">
              <w:rPr>
                <w:b/>
                <w:lang w:val="en-US"/>
              </w:rPr>
              <w:t>индивидуальный</w:t>
            </w:r>
            <w:r w:rsidRPr="00F37496">
              <w:rPr>
                <w:lang w:val="en-US"/>
              </w:rPr>
              <w:t>&lt;/STANDARDPROJECT&gt;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&lt;BUILDING_ACTIVITY_TYPE&gt;</w:t>
            </w:r>
            <w:r w:rsidRPr="006F5932">
              <w:rPr>
                <w:b/>
                <w:lang w:val="en-US"/>
              </w:rPr>
              <w:t>Новое строительство</w:t>
            </w:r>
            <w:r w:rsidRPr="00F37496">
              <w:rPr>
                <w:lang w:val="en-US"/>
              </w:rPr>
              <w:t>&lt;/BUILDING_ACTIVITY_TYPE&gt;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&lt;BUILDING_METHOD&gt;</w:t>
            </w:r>
            <w:r w:rsidRPr="006F5932">
              <w:rPr>
                <w:b/>
                <w:lang w:val="en-US"/>
              </w:rPr>
              <w:t>Подрядный способ</w:t>
            </w:r>
            <w:r w:rsidRPr="00F37496">
              <w:rPr>
                <w:lang w:val="en-US"/>
              </w:rPr>
              <w:t>&lt;/BUILDING_METHOD&gt;</w:t>
            </w:r>
          </w:p>
          <w:p w:rsidR="00F37496" w:rsidRPr="00F37496" w:rsidRDefault="00F37496" w:rsidP="00F37496">
            <w:pPr>
              <w:spacing w:after="0" w:line="240" w:lineRule="auto"/>
            </w:pPr>
            <w:r w:rsidRPr="00F37496">
              <w:rPr>
                <w:lang w:val="en-US"/>
              </w:rPr>
              <w:t xml:space="preserve">                     </w:t>
            </w:r>
            <w:r w:rsidR="00C14314" w:rsidRPr="00C14314">
              <w:t>&lt;</w:t>
            </w:r>
            <w:r w:rsidRPr="00F37496">
              <w:rPr>
                <w:lang w:val="en-US"/>
              </w:rPr>
              <w:t>HOUSE</w:t>
            </w:r>
            <w:r w:rsidR="00C14314" w:rsidRPr="00C14314">
              <w:t>_</w:t>
            </w:r>
            <w:r w:rsidRPr="00F37496">
              <w:rPr>
                <w:lang w:val="en-US"/>
              </w:rPr>
              <w:t>COMFORT</w:t>
            </w:r>
            <w:r w:rsidR="00C14314" w:rsidRPr="00C14314">
              <w:t>_</w:t>
            </w:r>
            <w:r w:rsidRPr="00F37496">
              <w:rPr>
                <w:lang w:val="en-US"/>
              </w:rPr>
              <w:t>LEVEL</w:t>
            </w:r>
            <w:r w:rsidR="00C14314" w:rsidRPr="00C14314">
              <w:t>&gt;</w:t>
            </w:r>
            <w:proofErr w:type="gramStart"/>
            <w:r w:rsidR="00C14314" w:rsidRPr="006F5932">
              <w:rPr>
                <w:b/>
              </w:rPr>
              <w:t>Элитное</w:t>
            </w:r>
            <w:proofErr w:type="gramEnd"/>
            <w:r w:rsidR="00C14314" w:rsidRPr="006F5932">
              <w:rPr>
                <w:b/>
              </w:rPr>
              <w:t xml:space="preserve"> (состав и площади помещений по индивидуальному проекту заказчика)</w:t>
            </w:r>
            <w:r w:rsidR="00C14314" w:rsidRPr="00C14314">
              <w:t>&lt;/</w:t>
            </w:r>
            <w:r w:rsidRPr="00F37496">
              <w:rPr>
                <w:lang w:val="en-US"/>
              </w:rPr>
              <w:t>HOUSE</w:t>
            </w:r>
            <w:r w:rsidR="00C14314" w:rsidRPr="00C14314">
              <w:t>_</w:t>
            </w:r>
            <w:r w:rsidRPr="00F37496">
              <w:rPr>
                <w:lang w:val="en-US"/>
              </w:rPr>
              <w:t>COMFORT</w:t>
            </w:r>
            <w:r w:rsidR="00C14314" w:rsidRPr="00C14314">
              <w:t>_</w:t>
            </w:r>
            <w:r w:rsidRPr="00F37496">
              <w:rPr>
                <w:lang w:val="en-US"/>
              </w:rPr>
              <w:t>LEVEL</w:t>
            </w:r>
            <w:r w:rsidR="00C14314" w:rsidRPr="00C14314">
              <w:t>&gt;</w:t>
            </w:r>
          </w:p>
          <w:p w:rsidR="00F37496" w:rsidRPr="00F37496" w:rsidRDefault="00C14314" w:rsidP="00F37496">
            <w:pPr>
              <w:spacing w:after="0" w:line="240" w:lineRule="auto"/>
              <w:rPr>
                <w:lang w:val="en-US"/>
              </w:rPr>
            </w:pPr>
            <w:r w:rsidRPr="00C14314">
              <w:t xml:space="preserve">                     </w:t>
            </w:r>
            <w:r w:rsidR="00F37496" w:rsidRPr="00F37496">
              <w:rPr>
                <w:lang w:val="en-US"/>
              </w:rPr>
              <w:t>&lt;UNDERGRLEVELSPROEKT&gt;</w:t>
            </w:r>
            <w:r w:rsidR="00F37496" w:rsidRPr="006F5932">
              <w:rPr>
                <w:b/>
                <w:lang w:val="en-US"/>
              </w:rPr>
              <w:t>1</w:t>
            </w:r>
            <w:r w:rsidR="00F37496" w:rsidRPr="00F37496">
              <w:rPr>
                <w:lang w:val="en-US"/>
              </w:rPr>
              <w:t>&lt;/UNDERGRLEVELSPROEKT&gt;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&lt;FREEPLANFLATCOUNT&gt;</w:t>
            </w:r>
            <w:r w:rsidRPr="006F5932">
              <w:rPr>
                <w:b/>
                <w:lang w:val="en-US"/>
              </w:rPr>
              <w:t>336</w:t>
            </w:r>
            <w:r w:rsidRPr="00F37496">
              <w:rPr>
                <w:lang w:val="en-US"/>
              </w:rPr>
              <w:t>&lt;/FREEPLANFLATCOUNT&gt;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   &lt;ObjectLinks/&gt;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   &lt;/card&gt;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   &lt;/xml&gt;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   &lt;/data&gt;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   &lt;/getResult&gt;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   &lt;/getResponse&gt;</w:t>
            </w:r>
          </w:p>
          <w:p w:rsidR="00F37496" w:rsidRPr="00F37496" w:rsidRDefault="00F37496" w:rsidP="00F37496">
            <w:pPr>
              <w:spacing w:after="0" w:line="240" w:lineRule="auto"/>
              <w:rPr>
                <w:lang w:val="en-US"/>
              </w:rPr>
            </w:pPr>
            <w:r w:rsidRPr="00F37496">
              <w:rPr>
                <w:lang w:val="en-US"/>
              </w:rPr>
              <w:t xml:space="preserve">   &lt;/soap:Body&gt;</w:t>
            </w:r>
          </w:p>
          <w:p w:rsidR="005172B6" w:rsidRPr="00DE3E9E" w:rsidRDefault="00F37496" w:rsidP="005172B6">
            <w:pPr>
              <w:spacing w:after="0" w:line="240" w:lineRule="auto"/>
              <w:rPr>
                <w:rFonts w:eastAsia="Calibri"/>
                <w:lang w:val="en-US" w:eastAsia="en-US"/>
              </w:rPr>
            </w:pPr>
            <w:r w:rsidRPr="00F37496">
              <w:rPr>
                <w:lang w:val="en-US"/>
              </w:rPr>
              <w:t>&lt;/soap:Envelope&gt;</w:t>
            </w:r>
          </w:p>
        </w:tc>
      </w:tr>
    </w:tbl>
    <w:p w:rsidR="005172B6" w:rsidRDefault="005172B6" w:rsidP="005172B6">
      <w:pPr>
        <w:spacing w:after="0"/>
      </w:pPr>
    </w:p>
    <w:p w:rsidR="006F4D62" w:rsidRDefault="006F4D62" w:rsidP="006F4D62">
      <w:pPr>
        <w:spacing w:after="0"/>
      </w:pPr>
      <w:r>
        <w:t>Пояснения по заполнению некоторых элементов запроса и ответа:</w:t>
      </w:r>
    </w:p>
    <w:p w:rsidR="006F4D62" w:rsidRDefault="006F4D62" w:rsidP="006F4D62">
      <w:pPr>
        <w:pStyle w:val="a8"/>
        <w:numPr>
          <w:ilvl w:val="0"/>
          <w:numId w:val="31"/>
        </w:numPr>
        <w:spacing w:after="0"/>
      </w:pPr>
      <w:r w:rsidRPr="00F37496">
        <w:t>&lt;</w:t>
      </w:r>
      <w:r w:rsidRPr="00F37496">
        <w:rPr>
          <w:lang w:val="en-US"/>
        </w:rPr>
        <w:t>revision</w:t>
      </w:r>
      <w:r w:rsidRPr="00F37496">
        <w:t>&gt;/&lt;</w:t>
      </w:r>
      <w:r w:rsidRPr="00F37496">
        <w:rPr>
          <w:lang w:val="en-US"/>
        </w:rPr>
        <w:t>timestamp</w:t>
      </w:r>
      <w:r w:rsidRPr="00F37496">
        <w:t>&gt;</w:t>
      </w:r>
      <w:r>
        <w:t xml:space="preserve"> (в запросе и ответе)</w:t>
      </w:r>
      <w:r w:rsidRPr="00F37496">
        <w:t xml:space="preserve"> </w:t>
      </w:r>
      <w:r>
        <w:t>заполняется текущей датой и временем</w:t>
      </w:r>
    </w:p>
    <w:p w:rsidR="00CB017C" w:rsidRDefault="006F4D62">
      <w:pPr>
        <w:pStyle w:val="a8"/>
        <w:numPr>
          <w:ilvl w:val="0"/>
          <w:numId w:val="31"/>
        </w:numPr>
        <w:spacing w:after="0"/>
      </w:pPr>
      <w:r w:rsidRPr="00F37496">
        <w:t>&lt;</w:t>
      </w:r>
      <w:r w:rsidRPr="00F37496">
        <w:rPr>
          <w:lang w:val="en-US"/>
        </w:rPr>
        <w:t>revision</w:t>
      </w:r>
      <w:r w:rsidRPr="00F37496">
        <w:t>&gt;/&lt;</w:t>
      </w:r>
      <w:r w:rsidRPr="00FF56EF">
        <w:rPr>
          <w:lang w:val="en-US"/>
        </w:rPr>
        <w:t>version</w:t>
      </w:r>
      <w:r w:rsidRPr="00F37496">
        <w:t>&gt;</w:t>
      </w:r>
      <w:r>
        <w:t xml:space="preserve"> (в запросе и ответе) заполняется идентификатором запрашиваемого объекта, если в </w:t>
      </w:r>
      <w:r w:rsidRPr="006F4D62">
        <w:t>&lt;</w:t>
      </w:r>
      <w:r>
        <w:rPr>
          <w:lang w:val="en-US"/>
        </w:rPr>
        <w:t>type</w:t>
      </w:r>
      <w:r w:rsidRPr="006F4D62">
        <w:t>&gt;</w:t>
      </w:r>
      <w:r>
        <w:t xml:space="preserve"> указано значение «</w:t>
      </w:r>
      <w:r w:rsidRPr="00E0664A">
        <w:rPr>
          <w:lang w:val="en-US"/>
        </w:rPr>
        <w:t>HousesGetData</w:t>
      </w:r>
      <w:r>
        <w:t>», в противном случае оставляется пустым.</w:t>
      </w:r>
    </w:p>
    <w:p w:rsidR="00CB017C" w:rsidRDefault="00C14314">
      <w:pPr>
        <w:pStyle w:val="a8"/>
        <w:numPr>
          <w:ilvl w:val="0"/>
          <w:numId w:val="31"/>
        </w:numPr>
        <w:spacing w:after="0"/>
      </w:pPr>
      <w:r w:rsidRPr="00C14314">
        <w:t>&lt;</w:t>
      </w:r>
      <w:r w:rsidR="006F4D62" w:rsidRPr="00FF56EF">
        <w:rPr>
          <w:lang w:val="en-US"/>
        </w:rPr>
        <w:t>filter</w:t>
      </w:r>
      <w:r w:rsidRPr="00C14314">
        <w:t xml:space="preserve">&gt; </w:t>
      </w:r>
      <w:r w:rsidR="006F4D62">
        <w:t xml:space="preserve">(в запросе) может быть </w:t>
      </w:r>
      <w:proofErr w:type="gramStart"/>
      <w:r w:rsidR="006F4D62">
        <w:t>заполнен</w:t>
      </w:r>
      <w:proofErr w:type="gramEnd"/>
      <w:r w:rsidR="006F4D62">
        <w:t xml:space="preserve"> </w:t>
      </w:r>
      <w:r w:rsidR="006F4D62">
        <w:rPr>
          <w:lang w:val="en-US"/>
        </w:rPr>
        <w:t>Xml</w:t>
      </w:r>
      <w:r w:rsidRPr="00C14314">
        <w:t>-</w:t>
      </w:r>
      <w:r w:rsidR="006F4D62">
        <w:t>блоком вида:</w:t>
      </w:r>
    </w:p>
    <w:p w:rsidR="00CB017C" w:rsidRDefault="00C14314">
      <w:pPr>
        <w:pStyle w:val="a8"/>
        <w:spacing w:after="0" w:line="240" w:lineRule="auto"/>
        <w:ind w:left="0"/>
        <w:rPr>
          <w:lang w:val="en-US"/>
        </w:rPr>
      </w:pPr>
      <w:r w:rsidRPr="003158EA">
        <w:t xml:space="preserve">          </w:t>
      </w:r>
      <w:r w:rsidR="006F4D62" w:rsidRPr="006F4D62">
        <w:rPr>
          <w:lang w:val="en-US"/>
        </w:rPr>
        <w:t>&lt;</w:t>
      </w:r>
      <w:proofErr w:type="gramStart"/>
      <w:r w:rsidR="006F4D62" w:rsidRPr="006F4D62">
        <w:rPr>
          <w:lang w:val="en-US"/>
        </w:rPr>
        <w:t>filterXml</w:t>
      </w:r>
      <w:proofErr w:type="gramEnd"/>
      <w:r w:rsidR="006F4D62" w:rsidRPr="006F4D62">
        <w:rPr>
          <w:lang w:val="en-US"/>
        </w:rPr>
        <w:t xml:space="preserve"> &gt;</w:t>
      </w:r>
    </w:p>
    <w:p w:rsidR="00CB017C" w:rsidRDefault="006F4D62">
      <w:pPr>
        <w:pStyle w:val="a8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                  </w:t>
      </w:r>
      <w:r w:rsidRPr="006F4D62">
        <w:rPr>
          <w:lang w:val="en-US"/>
        </w:rPr>
        <w:t xml:space="preserve"> &lt;</w:t>
      </w:r>
      <w:proofErr w:type="gramStart"/>
      <w:r w:rsidRPr="006F4D62">
        <w:rPr>
          <w:lang w:val="en-US"/>
        </w:rPr>
        <w:t>startDate&gt;</w:t>
      </w:r>
      <w:proofErr w:type="gramEnd"/>
      <w:r w:rsidR="003E7FA3">
        <w:rPr>
          <w:lang w:val="en-US"/>
        </w:rPr>
        <w:t>yyyy-MM-dd</w:t>
      </w:r>
      <w:r w:rsidRPr="006F4D62">
        <w:rPr>
          <w:lang w:val="en-US"/>
        </w:rPr>
        <w:t>&lt;/startDate&gt;</w:t>
      </w:r>
    </w:p>
    <w:p w:rsidR="00CB017C" w:rsidRDefault="006F4D62">
      <w:pPr>
        <w:pStyle w:val="a8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                   </w:t>
      </w:r>
      <w:r w:rsidRPr="006F4D62">
        <w:rPr>
          <w:lang w:val="en-US"/>
        </w:rPr>
        <w:t>&lt;</w:t>
      </w:r>
      <w:proofErr w:type="gramStart"/>
      <w:r w:rsidRPr="006F4D62">
        <w:rPr>
          <w:lang w:val="en-US"/>
        </w:rPr>
        <w:t>finishDate&gt;</w:t>
      </w:r>
      <w:proofErr w:type="gramEnd"/>
      <w:r w:rsidR="003E7FA3">
        <w:rPr>
          <w:lang w:val="en-US"/>
        </w:rPr>
        <w:t>yyyy-MM-dd</w:t>
      </w:r>
      <w:r w:rsidRPr="006F4D62">
        <w:rPr>
          <w:lang w:val="en-US"/>
        </w:rPr>
        <w:t>&lt;/finishDate&gt;</w:t>
      </w:r>
    </w:p>
    <w:p w:rsidR="00CB017C" w:rsidRDefault="006F4D62">
      <w:pPr>
        <w:pStyle w:val="a8"/>
        <w:spacing w:after="0" w:line="240" w:lineRule="auto"/>
        <w:ind w:left="0"/>
      </w:pPr>
      <w:r w:rsidRPr="00E5432F">
        <w:rPr>
          <w:lang w:val="en-US"/>
        </w:rPr>
        <w:t xml:space="preserve">          </w:t>
      </w:r>
      <w:r w:rsidR="00C14314" w:rsidRPr="00C14314">
        <w:t>&lt;/</w:t>
      </w:r>
      <w:r w:rsidRPr="006F4D62">
        <w:rPr>
          <w:lang w:val="en-US"/>
        </w:rPr>
        <w:t>filterXml</w:t>
      </w:r>
      <w:r w:rsidR="00C14314" w:rsidRPr="00C14314">
        <w:t>&gt;</w:t>
      </w:r>
    </w:p>
    <w:p w:rsidR="00CB017C" w:rsidRDefault="006F4D62">
      <w:pPr>
        <w:pStyle w:val="a8"/>
        <w:spacing w:after="0" w:line="240" w:lineRule="auto"/>
        <w:ind w:left="0"/>
      </w:pPr>
      <w:r>
        <w:t>При этом допускается: отсутсвтие одного или обоих тегов (</w:t>
      </w:r>
      <w:r w:rsidRPr="006F4D62">
        <w:rPr>
          <w:lang w:val="en-US"/>
        </w:rPr>
        <w:t>startDate</w:t>
      </w:r>
      <w:r>
        <w:t xml:space="preserve">, </w:t>
      </w:r>
      <w:r w:rsidRPr="006F4D62">
        <w:rPr>
          <w:lang w:val="en-US"/>
        </w:rPr>
        <w:t>finishDate</w:t>
      </w:r>
      <w:r>
        <w:t xml:space="preserve">) или отсутствие в них значений. </w:t>
      </w:r>
    </w:p>
    <w:p w:rsidR="00CB017C" w:rsidRDefault="00CB017C">
      <w:pPr>
        <w:spacing w:after="0"/>
        <w:ind w:left="720" w:firstLine="696"/>
      </w:pPr>
    </w:p>
    <w:p w:rsidR="006F4D62" w:rsidRPr="006F4D62" w:rsidRDefault="006F4D62" w:rsidP="005172B6">
      <w:pPr>
        <w:spacing w:after="0"/>
      </w:pPr>
    </w:p>
    <w:p w:rsidR="002B2685" w:rsidRDefault="00A83883" w:rsidP="00D34901">
      <w:pPr>
        <w:pStyle w:val="22"/>
      </w:pPr>
      <w:r>
        <w:t>Примеры</w:t>
      </w:r>
      <w:r w:rsidR="002B2685" w:rsidRPr="005172B6">
        <w:t xml:space="preserve"> запросов/ответов</w:t>
      </w:r>
      <w:r w:rsidR="002B2685" w:rsidRPr="00214619">
        <w:t xml:space="preserve"> (</w:t>
      </w:r>
      <w:r w:rsidR="002B2685" w:rsidRPr="002B2685">
        <w:rPr>
          <w:lang w:val="en-US"/>
        </w:rPr>
        <w:t>HasNewData</w:t>
      </w:r>
      <w:r w:rsidR="002B2685" w:rsidRPr="00214619">
        <w:t>)</w:t>
      </w:r>
      <w:r w:rsidR="002B2685">
        <w:t xml:space="preserve"> выполняемых в процессе</w:t>
      </w:r>
      <w:r w:rsidR="002B2685" w:rsidRPr="002B2685">
        <w:t xml:space="preserve"> </w:t>
      </w:r>
      <w:r w:rsidR="002B2685">
        <w:t>отправки</w:t>
      </w:r>
      <w:r>
        <w:t xml:space="preserve"> из РСД</w:t>
      </w:r>
      <w:r w:rsidR="002B2685">
        <w:t xml:space="preserve"> в СИВГК уведомлений о наличии обновленных данных в регистре </w:t>
      </w:r>
      <w:r>
        <w:t>строящихся объектов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2B2685" w:rsidRPr="0054619E" w:rsidTr="002B2685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B2685" w:rsidRPr="0054619E" w:rsidRDefault="002B2685" w:rsidP="002B2685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запроса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2B2685" w:rsidRPr="00E66E36" w:rsidTr="00A83883">
        <w:trPr>
          <w:trHeight w:val="3967"/>
        </w:trPr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5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6" w:author="Кирилл" w:date="2014-11-25T12:29:00Z">
                  <w:rPr>
                    <w:ins w:id="7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proofErr w:type="gramStart"/>
            <w:ins w:id="8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lastRenderedPageBreak/>
                <w:t>&lt;?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0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xml</w:t>
              </w:r>
              <w:proofErr w:type="gramEnd"/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12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version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4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1.0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6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18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encoding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0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utf-8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2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?&gt;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4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25" w:author="Кирилл" w:date="2014-11-25T12:29:00Z">
                  <w:rPr>
                    <w:ins w:id="26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7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9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soap:Envelope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1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xmlns:soap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33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http://schemas.xmlsoap.org/soap/envelope/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35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7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xmlns:xsi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39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http://www.w3.org/2001/XMLSchema-instance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41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43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xmlns:xsd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45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http://www.w3.org/2001/XMLSchema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47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49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50" w:author="Кирилл" w:date="2014-11-25T12:29:00Z">
                  <w:rPr>
                    <w:ins w:id="51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2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4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soap:Header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56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57" w:author="Кирилл" w:date="2014-11-25T12:29:00Z">
                  <w:rPr>
                    <w:ins w:id="58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9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1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NotificationHeader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63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65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67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69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70" w:author="Кирилл" w:date="2014-11-25T12:29:00Z">
                  <w:rPr>
                    <w:ins w:id="71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72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7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74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from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7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76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77" w:author="Кирилл" w:date="2014-11-25T12:29:00Z">
                  <w:rPr>
                    <w:ins w:id="78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79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8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81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8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83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3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8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85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8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87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88" w:author="Кирилл" w:date="2014-11-25T12:29:00Z">
                  <w:rPr>
                    <w:ins w:id="89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90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9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92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from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9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94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95" w:author="Кирилл" w:date="2014-11-25T12:29:00Z">
                  <w:rPr>
                    <w:ins w:id="96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97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9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99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to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0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01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02" w:author="Кирилл" w:date="2014-11-25T12:29:00Z">
                  <w:rPr>
                    <w:ins w:id="103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04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0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06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0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08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10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0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10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1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12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13" w:author="Кирилл" w:date="2014-11-25T12:29:00Z">
                  <w:rPr>
                    <w:ins w:id="114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15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1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17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to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1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19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20" w:author="Кирилл" w:date="2014-11-25T12:29:00Z">
                  <w:rPr>
                    <w:ins w:id="121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22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2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24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messageId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2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26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8016ced1-1139-40c1-8eaa-ae3d284ab68a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2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28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messageId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2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30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31" w:author="Кирилл" w:date="2014-11-25T12:29:00Z">
                  <w:rPr>
                    <w:ins w:id="132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33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3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35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NotificationHeader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3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37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38" w:author="Кирилл" w:date="2014-11-25T12:29:00Z">
                  <w:rPr>
                    <w:ins w:id="139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40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4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42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soap:Header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4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44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45" w:author="Кирилл" w:date="2014-11-25T12:29:00Z">
                  <w:rPr>
                    <w:ins w:id="146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47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4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49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soap:Body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5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51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52" w:author="Кирилл" w:date="2014-11-25T12:29:00Z">
                  <w:rPr>
                    <w:ins w:id="153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54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5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56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type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5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158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5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60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6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62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6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64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38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6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66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type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6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68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69" w:author="Кирилл" w:date="2014-11-25T12:29:00Z">
                  <w:rPr>
                    <w:ins w:id="170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71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7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73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modification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7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175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7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77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7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79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8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81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change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8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83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modification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8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85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86" w:author="Кирилл" w:date="2014-11-25T12:29:00Z">
                  <w:rPr>
                    <w:ins w:id="187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188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8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190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9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192" w:author="Кирилл" w:date="2014-11-25T12:2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9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94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9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196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19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198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199" w:author="Кирилл" w:date="2014-11-25T12:29:00Z">
                  <w:rPr>
                    <w:ins w:id="200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01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02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03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timestamp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0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05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2014-11-25T12:17:06.9100007+03:00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0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07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timestamp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0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09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210" w:author="Кирилл" w:date="2014-11-25T12:29:00Z">
                  <w:rPr>
                    <w:ins w:id="211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12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1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14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15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16" w:author="Кирилл" w:date="2014-11-25T12:2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1.0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17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18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19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20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221" w:author="Кирилл" w:date="2014-11-25T12:29:00Z">
                  <w:rPr>
                    <w:ins w:id="222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23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24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25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26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27" w:author="Кирилл" w:date="2014-11-25T12:29:00Z"/>
                <w:rFonts w:ascii="Courier New" w:hAnsi="Courier New" w:cs="Courier New"/>
                <w:sz w:val="19"/>
                <w:szCs w:val="19"/>
                <w:lang w:val="en-US"/>
                <w:rPrChange w:id="228" w:author="Кирилл" w:date="2014-11-25T12:29:00Z">
                  <w:rPr>
                    <w:ins w:id="229" w:author="Кирилл" w:date="2014-11-25T12:2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30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31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32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soap:Body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33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34" w:author="Кирилл" w:date="2014-11-25T12:29:00Z"/>
                <w:rFonts w:ascii="Courier New" w:hAnsi="Courier New" w:cs="Courier New"/>
                <w:color w:val="0000FF"/>
                <w:sz w:val="19"/>
                <w:szCs w:val="19"/>
                <w:lang w:val="en-US"/>
                <w:rPrChange w:id="235" w:author="Кирилл" w:date="2014-11-25T12:29:00Z">
                  <w:rPr>
                    <w:ins w:id="236" w:author="Кирилл" w:date="2014-11-25T12:29:00Z"/>
                    <w:rFonts w:ascii="Courier New" w:hAnsi="Courier New" w:cs="Courier New"/>
                    <w:color w:val="0000FF"/>
                    <w:sz w:val="19"/>
                    <w:szCs w:val="19"/>
                  </w:rPr>
                </w:rPrChange>
              </w:rPr>
            </w:pPr>
            <w:ins w:id="237" w:author="Кирилл" w:date="2014-11-25T12:29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38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39" w:author="Кирилл" w:date="2014-11-25T12:2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soap:Envelope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40" w:author="Кирилл" w:date="2014-11-25T12:2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241" w:author="Кирилл" w:date="2014-11-25T12:29:00Z"/>
                <w:sz w:val="20"/>
                <w:szCs w:val="20"/>
                <w:lang w:val="en-US"/>
              </w:rPr>
            </w:pPr>
            <w:del w:id="242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&lt;soap:Envelope xmlns:soap="http://schemas.xmlsoap.org/soap/envelope/" xmlns:xsi="http://www.w3.org/2001/XMLSchema-instance" xmlns:xsd="http://www.w3.org/2001/XMLSchema"&gt;</w:delText>
              </w:r>
            </w:del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243" w:author="Кирилл" w:date="2014-11-25T12:29:00Z"/>
                <w:sz w:val="20"/>
                <w:szCs w:val="20"/>
                <w:lang w:val="en-US"/>
              </w:rPr>
            </w:pPr>
            <w:del w:id="244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&lt;soap:Header&gt;</w:delText>
              </w:r>
            </w:del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245" w:author="Кирилл" w:date="2014-11-25T12:29:00Z"/>
                <w:sz w:val="20"/>
                <w:szCs w:val="20"/>
                <w:lang w:val="en-US"/>
              </w:rPr>
            </w:pPr>
            <w:del w:id="246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&lt;NotificationHeader xmlns="urn:sivgk:services:notification-link-types"&gt;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708"/>
              <w:rPr>
                <w:del w:id="247" w:author="Кирилл" w:date="2014-11-25T12:29:00Z"/>
                <w:sz w:val="20"/>
                <w:szCs w:val="20"/>
                <w:lang w:val="en-US"/>
              </w:rPr>
            </w:pPr>
            <w:del w:id="248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&lt;from&gt;&lt;name&gt;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3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&lt;/name&gt;&lt;/from&gt;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708"/>
              <w:rPr>
                <w:del w:id="249" w:author="Кирилл" w:date="2014-11-25T12:29:00Z"/>
                <w:sz w:val="20"/>
                <w:szCs w:val="20"/>
                <w:lang w:val="en-US"/>
              </w:rPr>
            </w:pPr>
            <w:del w:id="250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&lt;to&gt;&lt;name&gt;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10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&lt;/name&gt;&lt;/to&gt;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708"/>
              <w:rPr>
                <w:del w:id="251" w:author="Кирилл" w:date="2014-11-25T12:29:00Z"/>
                <w:sz w:val="20"/>
                <w:szCs w:val="20"/>
                <w:lang w:val="en-US"/>
              </w:rPr>
            </w:pPr>
            <w:del w:id="252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&lt;messageId&gt;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7a88732c-2981-4080-a545-2cc4d32d55d5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&lt;/messageId&gt;</w:delText>
              </w:r>
            </w:del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253" w:author="Кирилл" w:date="2014-11-25T12:29:00Z"/>
                <w:sz w:val="20"/>
                <w:szCs w:val="20"/>
                <w:lang w:val="en-US"/>
              </w:rPr>
            </w:pPr>
            <w:del w:id="254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&lt;/NotificationHeader&gt;</w:delText>
              </w:r>
            </w:del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255" w:author="Кирилл" w:date="2014-11-25T12:29:00Z"/>
                <w:sz w:val="20"/>
                <w:szCs w:val="20"/>
                <w:lang w:val="en-US"/>
              </w:rPr>
            </w:pPr>
            <w:del w:id="256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&lt;/soap:Header&gt;</w:delText>
              </w:r>
            </w:del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257" w:author="Кирилл" w:date="2014-11-25T12:29:00Z"/>
                <w:sz w:val="20"/>
                <w:szCs w:val="20"/>
                <w:lang w:val="en-US"/>
              </w:rPr>
            </w:pPr>
            <w:del w:id="258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&lt;soap:Body&gt;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708"/>
              <w:rPr>
                <w:del w:id="259" w:author="Кирилл" w:date="2014-11-25T12:29:00Z"/>
                <w:sz w:val="20"/>
                <w:szCs w:val="20"/>
                <w:lang w:val="en-US"/>
              </w:rPr>
            </w:pPr>
            <w:del w:id="260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&lt;hasNewData xmlns="urn:sivgk:services:notification-link-types"&gt;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1416"/>
              <w:rPr>
                <w:del w:id="261" w:author="Кирилл" w:date="2014-11-25T12:29:00Z"/>
                <w:sz w:val="20"/>
                <w:szCs w:val="20"/>
                <w:lang w:val="en-US"/>
              </w:rPr>
            </w:pPr>
            <w:del w:id="262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&lt;type&gt;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38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&lt;/type&gt;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1416"/>
              <w:rPr>
                <w:del w:id="263" w:author="Кирилл" w:date="2014-11-25T12:29:00Z"/>
                <w:sz w:val="20"/>
                <w:szCs w:val="20"/>
                <w:lang w:val="en-US"/>
              </w:rPr>
            </w:pPr>
            <w:del w:id="264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&lt;revision&gt;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2124"/>
              <w:rPr>
                <w:del w:id="265" w:author="Кирилл" w:date="2014-11-25T12:29:00Z"/>
                <w:sz w:val="20"/>
                <w:szCs w:val="20"/>
                <w:lang w:val="en-US"/>
              </w:rPr>
            </w:pPr>
            <w:del w:id="266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&lt;timestamp&gt;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2014-09-08T15:59:03.41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&lt;/timestamp&gt;</w:delText>
              </w:r>
            </w:del>
          </w:p>
          <w:p w:rsidR="00A83883" w:rsidRPr="00A83883" w:rsidDel="00E66E36" w:rsidRDefault="00A83883" w:rsidP="00A83883">
            <w:pPr>
              <w:spacing w:after="0" w:line="240" w:lineRule="auto"/>
              <w:ind w:left="2124"/>
              <w:rPr>
                <w:del w:id="267" w:author="Кирилл" w:date="2014-11-25T12:29:00Z"/>
                <w:sz w:val="20"/>
                <w:szCs w:val="20"/>
                <w:lang w:val="en-US"/>
              </w:rPr>
            </w:pPr>
            <w:del w:id="268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&lt;revision&gt;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1.0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&lt;/revision&gt;</w:delText>
              </w:r>
            </w:del>
          </w:p>
          <w:p w:rsidR="00A83883" w:rsidRPr="00A83883" w:rsidDel="00E66E36" w:rsidRDefault="00A83883" w:rsidP="00A83883">
            <w:pPr>
              <w:spacing w:after="0" w:line="240" w:lineRule="auto"/>
              <w:ind w:left="1416"/>
              <w:rPr>
                <w:del w:id="269" w:author="Кирилл" w:date="2014-11-25T12:29:00Z"/>
                <w:sz w:val="20"/>
                <w:szCs w:val="20"/>
                <w:lang w:val="en-US"/>
              </w:rPr>
            </w:pPr>
            <w:del w:id="270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&lt;/revision&gt;</w:delText>
              </w:r>
            </w:del>
          </w:p>
          <w:p w:rsidR="00A83883" w:rsidRPr="00A83883" w:rsidDel="00E66E36" w:rsidRDefault="00A83883" w:rsidP="00A83883">
            <w:pPr>
              <w:spacing w:after="0" w:line="240" w:lineRule="auto"/>
              <w:ind w:left="708"/>
              <w:rPr>
                <w:del w:id="271" w:author="Кирилл" w:date="2014-11-25T12:29:00Z"/>
                <w:sz w:val="20"/>
                <w:szCs w:val="20"/>
                <w:lang w:val="en-US"/>
              </w:rPr>
            </w:pPr>
            <w:del w:id="272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&lt;/hasNewData&gt;</w:delText>
              </w:r>
            </w:del>
          </w:p>
          <w:p w:rsidR="00A83883" w:rsidRPr="00A83883" w:rsidDel="00E66E36" w:rsidRDefault="00A83883" w:rsidP="002B2685">
            <w:pPr>
              <w:spacing w:after="0" w:line="240" w:lineRule="auto"/>
              <w:rPr>
                <w:del w:id="273" w:author="Кирилл" w:date="2014-11-25T12:29:00Z"/>
                <w:sz w:val="20"/>
                <w:szCs w:val="20"/>
                <w:lang w:val="en-US"/>
              </w:rPr>
            </w:pPr>
            <w:del w:id="274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2B2685" w:rsidRPr="00011A62" w:rsidRDefault="00A83883" w:rsidP="002B268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del w:id="275" w:author="Кирилл" w:date="2014-11-25T12:29:00Z">
              <w:r w:rsidRPr="00A83883" w:rsidDel="00E66E36">
                <w:rPr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  <w:tr w:rsidR="002B2685" w:rsidRPr="0054619E" w:rsidTr="002B2685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B2685" w:rsidRPr="0054619E" w:rsidRDefault="002B2685" w:rsidP="002B2685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ответа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2B2685" w:rsidRPr="00E66E36" w:rsidTr="002B2685"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76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277" w:author="Кирилл" w:date="2014-11-25T12:31:00Z">
                  <w:rPr>
                    <w:ins w:id="278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79" w:author="Кирилл" w:date="2014-11-25T12:31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80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&lt;?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281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xml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82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283" w:author="Кирилл" w:date="2014-11-25T12:31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version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84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85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86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1.0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87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88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289" w:author="Кирилл" w:date="2014-11-25T12:31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encoding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90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91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92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UTF-8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293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94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?&gt;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295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296" w:author="Кирилл" w:date="2014-11-25T12:31:00Z">
                  <w:rPr>
                    <w:ins w:id="297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298" w:author="Кирилл" w:date="2014-11-25T12:31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299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00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SOAP-ENV:Envelope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01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E66E36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02" w:author="Кирилл" w:date="2014-11-25T12:31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xmlns:SOAP-ENV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03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304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05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http://schemas.xmlsoap.org/soap/envelope/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306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07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308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309" w:author="Кирилл" w:date="2014-11-25T12:31:00Z">
                  <w:rPr>
                    <w:ins w:id="310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11" w:author="Кирилл" w:date="2014-11-25T12:31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12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13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SOAP-ENV:Body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14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315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316" w:author="Кирилл" w:date="2014-11-25T12:31:00Z">
                  <w:rPr>
                    <w:ins w:id="317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18" w:author="Кирилл" w:date="2014-11-25T12:31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19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20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succeeded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21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E66E36">
                <w:rPr>
                  <w:rFonts w:ascii="Courier New" w:hAnsi="Courier New" w:cs="Courier New"/>
                  <w:sz w:val="19"/>
                  <w:szCs w:val="19"/>
                  <w:lang w:val="en-US"/>
                  <w:rPrChange w:id="322" w:author="Кирилл" w:date="2014-11-25T12:31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true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23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24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succeeded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25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326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327" w:author="Кирилл" w:date="2014-11-25T12:31:00Z">
                  <w:rPr>
                    <w:ins w:id="328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29" w:author="Кирилл" w:date="2014-11-25T12:31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30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31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SOAP-ENV:Body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32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333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334" w:author="Кирилл" w:date="2014-11-25T12:31:00Z">
                  <w:rPr>
                    <w:ins w:id="335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36" w:author="Кирилл" w:date="2014-11-25T12:31:00Z"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37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E66E36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38" w:author="Кирилл" w:date="2014-11-25T12:31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SOAP-ENV:Envelope</w:t>
              </w:r>
              <w:r w:rsidRPr="00E66E36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39" w:author="Кирилл" w:date="2014-11-25T12:31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E66E36" w:rsidRPr="00E66E36" w:rsidRDefault="00E66E36" w:rsidP="00E66E36">
            <w:pPr>
              <w:autoSpaceDE w:val="0"/>
              <w:autoSpaceDN w:val="0"/>
              <w:adjustRightInd w:val="0"/>
              <w:spacing w:after="0" w:line="240" w:lineRule="auto"/>
              <w:rPr>
                <w:ins w:id="340" w:author="Кирилл" w:date="2014-11-25T12:31:00Z"/>
                <w:rFonts w:ascii="Courier New" w:hAnsi="Courier New" w:cs="Courier New"/>
                <w:sz w:val="19"/>
                <w:szCs w:val="19"/>
                <w:lang w:val="en-US"/>
                <w:rPrChange w:id="341" w:author="Кирилл" w:date="2014-11-25T12:31:00Z">
                  <w:rPr>
                    <w:ins w:id="342" w:author="Кирилл" w:date="2014-11-25T12:31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343" w:author="Кирилл" w:date="2014-11-25T12:31:00Z"/>
                <w:sz w:val="20"/>
                <w:szCs w:val="20"/>
                <w:lang w:val="en-US"/>
              </w:rPr>
            </w:pPr>
            <w:del w:id="344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&lt;SOAP-ENV:Envelope xmlns:SOAP-ENV="http://schemas.xmlsoap.org/soap/envelope/" xmlns:ns1="urn:sivgk:services:notification-link"&gt;</w:delText>
              </w:r>
            </w:del>
          </w:p>
          <w:p w:rsidR="00A83883" w:rsidRPr="00966A15" w:rsidDel="00E66E36" w:rsidRDefault="00A83883" w:rsidP="002B2685">
            <w:pPr>
              <w:spacing w:after="0" w:line="240" w:lineRule="auto"/>
              <w:rPr>
                <w:del w:id="345" w:author="Кирилл" w:date="2014-11-25T12:31:00Z"/>
                <w:sz w:val="20"/>
                <w:szCs w:val="20"/>
                <w:lang w:val="en-US"/>
              </w:rPr>
            </w:pPr>
            <w:del w:id="346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&lt;SOAP-ENV:Body&gt;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708"/>
              <w:rPr>
                <w:del w:id="347" w:author="Кирилл" w:date="2014-11-25T12:31:00Z"/>
                <w:sz w:val="20"/>
                <w:szCs w:val="20"/>
                <w:lang w:val="en-US"/>
              </w:rPr>
            </w:pPr>
            <w:del w:id="348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&lt;ns1:hasNewDataResponse&gt;</w:delText>
              </w:r>
            </w:del>
          </w:p>
          <w:p w:rsidR="00A83883" w:rsidRPr="00966A15" w:rsidDel="00E66E36" w:rsidRDefault="00A83883" w:rsidP="00A83883">
            <w:pPr>
              <w:spacing w:after="0" w:line="240" w:lineRule="auto"/>
              <w:ind w:left="1416"/>
              <w:rPr>
                <w:del w:id="349" w:author="Кирилл" w:date="2014-11-25T12:31:00Z"/>
                <w:sz w:val="20"/>
                <w:szCs w:val="20"/>
                <w:lang w:val="en-US"/>
              </w:rPr>
            </w:pPr>
            <w:del w:id="350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&lt;succeeded&gt;</w:delText>
              </w:r>
              <w:r w:rsidRPr="00A83883" w:rsidDel="00E66E36">
                <w:rPr>
                  <w:b/>
                  <w:i/>
                  <w:sz w:val="20"/>
                  <w:szCs w:val="20"/>
                  <w:lang w:val="en-US"/>
                </w:rPr>
                <w:delText>true</w:delText>
              </w:r>
              <w:r w:rsidRPr="00A83883" w:rsidDel="00E66E36">
                <w:rPr>
                  <w:sz w:val="20"/>
                  <w:szCs w:val="20"/>
                  <w:lang w:val="en-US"/>
                </w:rPr>
                <w:delText>&lt;/succeeded&gt;</w:delText>
              </w:r>
            </w:del>
          </w:p>
          <w:p w:rsidR="00A83883" w:rsidRPr="00A83883" w:rsidDel="00E66E36" w:rsidRDefault="00A83883" w:rsidP="00A83883">
            <w:pPr>
              <w:spacing w:after="0" w:line="240" w:lineRule="auto"/>
              <w:ind w:left="708"/>
              <w:rPr>
                <w:del w:id="351" w:author="Кирилл" w:date="2014-11-25T12:31:00Z"/>
                <w:sz w:val="20"/>
                <w:szCs w:val="20"/>
                <w:lang w:val="en-US"/>
              </w:rPr>
            </w:pPr>
            <w:del w:id="352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&lt;/ns1:hasNewDataResponse&gt;</w:delText>
              </w:r>
            </w:del>
          </w:p>
          <w:p w:rsidR="00A83883" w:rsidRPr="00A83883" w:rsidDel="00E66E36" w:rsidRDefault="00A83883" w:rsidP="002B2685">
            <w:pPr>
              <w:spacing w:after="0" w:line="240" w:lineRule="auto"/>
              <w:rPr>
                <w:del w:id="353" w:author="Кирилл" w:date="2014-11-25T12:31:00Z"/>
                <w:sz w:val="20"/>
                <w:szCs w:val="20"/>
                <w:lang w:val="en-US"/>
              </w:rPr>
            </w:pPr>
            <w:del w:id="354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&lt;/SOAP-ENV:Body&gt;</w:delText>
              </w:r>
            </w:del>
          </w:p>
          <w:p w:rsidR="002B2685" w:rsidRPr="00700504" w:rsidRDefault="00A83883" w:rsidP="002B268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del w:id="355" w:author="Кирилл" w:date="2014-11-25T12:31:00Z">
              <w:r w:rsidRPr="00A83883" w:rsidDel="00E66E36">
                <w:rPr>
                  <w:sz w:val="20"/>
                  <w:szCs w:val="20"/>
                  <w:lang w:val="en-US"/>
                </w:rPr>
                <w:delText>&lt;/SOAP-ENV:Envelope&gt;</w:delText>
              </w:r>
            </w:del>
          </w:p>
        </w:tc>
      </w:tr>
    </w:tbl>
    <w:p w:rsidR="002B2685" w:rsidRPr="00A83883" w:rsidRDefault="002B2685" w:rsidP="00D34901">
      <w:pPr>
        <w:rPr>
          <w:lang w:val="en-US"/>
        </w:rPr>
      </w:pPr>
    </w:p>
    <w:p w:rsidR="007E4587" w:rsidRDefault="007E4587" w:rsidP="007E4587">
      <w:pPr>
        <w:pStyle w:val="22"/>
      </w:pPr>
      <w:r>
        <w:lastRenderedPageBreak/>
        <w:t>Примеры</w:t>
      </w:r>
      <w:r w:rsidRPr="005172B6">
        <w:t xml:space="preserve"> запросов/ответов</w:t>
      </w:r>
      <w:r w:rsidRPr="00214619">
        <w:t xml:space="preserve"> (</w:t>
      </w:r>
      <w:r w:rsidR="005C4B70">
        <w:rPr>
          <w:lang w:val="en-US"/>
        </w:rPr>
        <w:t>request</w:t>
      </w:r>
      <w:r w:rsidRPr="002B2685">
        <w:rPr>
          <w:lang w:val="en-US"/>
        </w:rPr>
        <w:t>Data</w:t>
      </w:r>
      <w:r w:rsidRPr="00214619">
        <w:t>)</w:t>
      </w:r>
      <w:r w:rsidR="005C4B70">
        <w:t xml:space="preserve"> выполняемых в</w:t>
      </w:r>
      <w:r w:rsidR="005C4B70" w:rsidRPr="005C4B70">
        <w:t xml:space="preserve"> </w:t>
      </w:r>
      <w:r w:rsidR="005C4B70">
        <w:t>процессе запроса разрешения в СИВГК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E4587" w:rsidRPr="0054619E" w:rsidTr="007E458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4587" w:rsidRPr="0054619E" w:rsidRDefault="007E4587" w:rsidP="007E4587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запроса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7E4587" w:rsidRPr="006751F2" w:rsidTr="007E4587">
        <w:trPr>
          <w:trHeight w:val="3967"/>
        </w:trPr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356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357" w:author="Кирилл" w:date="2014-11-25T12:39:00Z">
                  <w:rPr>
                    <w:ins w:id="358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59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6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61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soap:Envelope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6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63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xmlns:soap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6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65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6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http://schemas.xmlsoap.org/soap/envelope/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67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6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69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xmlns:xsi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7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71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7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http://www.w3.org/2001/XMLSchema-instance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73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7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75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xmlns:xsd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7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77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7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http://www.w3.org/2001/XMLSchema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79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8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381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382" w:author="Кирилл" w:date="2014-11-25T12:39:00Z">
                  <w:rPr>
                    <w:ins w:id="383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84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8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86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soap:Header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8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388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389" w:author="Кирилл" w:date="2014-11-25T12:39:00Z">
                  <w:rPr>
                    <w:ins w:id="390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391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9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393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NotificationHeader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9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395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9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97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39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399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0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01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02" w:author="Кирилл" w:date="2014-11-25T12:39:00Z">
                  <w:rPr>
                    <w:ins w:id="403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04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0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06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from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0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08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09" w:author="Кирилл" w:date="2014-11-25T12:39:00Z">
                  <w:rPr>
                    <w:ins w:id="410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11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1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13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1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415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3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1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17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1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19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20" w:author="Кирилл" w:date="2014-11-25T12:39:00Z">
                  <w:rPr>
                    <w:ins w:id="421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22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2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24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from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2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26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27" w:author="Кирилл" w:date="2014-11-25T12:39:00Z">
                  <w:rPr>
                    <w:ins w:id="428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29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3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31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to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3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33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34" w:author="Кирилл" w:date="2014-11-25T12:39:00Z">
                  <w:rPr>
                    <w:ins w:id="435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36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3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38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3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440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10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4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42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name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4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44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45" w:author="Кирилл" w:date="2014-11-25T12:39:00Z">
                  <w:rPr>
                    <w:ins w:id="446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47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4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49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to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5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51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52" w:author="Кирилл" w:date="2014-11-25T12:39:00Z">
                  <w:rPr>
                    <w:ins w:id="453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54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5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56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messageId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5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458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d6776e56-bcff-4ac9-be4d-981fde39132b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5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60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messageId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6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62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63" w:author="Кирилл" w:date="2014-11-25T12:39:00Z">
                  <w:rPr>
                    <w:ins w:id="464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65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6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67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NotificationHeader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6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69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70" w:author="Кирилл" w:date="2014-11-25T12:39:00Z">
                  <w:rPr>
                    <w:ins w:id="471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72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7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74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soap:Header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7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76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77" w:author="Кирилл" w:date="2014-11-25T12:39:00Z">
                  <w:rPr>
                    <w:ins w:id="478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79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8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81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soap:Body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8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483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484" w:author="Кирилл" w:date="2014-11-25T12:39:00Z">
                  <w:rPr>
                    <w:ins w:id="485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486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8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88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type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8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490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9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492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9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494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9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496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35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9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498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type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49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00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501" w:author="Кирилл" w:date="2014-11-25T12:39:00Z">
                  <w:rPr>
                    <w:ins w:id="502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03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0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05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0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507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0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509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1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511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1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13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514" w:author="Кирилл" w:date="2014-11-25T12:39:00Z">
                  <w:rPr>
                    <w:ins w:id="515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16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1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18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timestamp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1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520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2014-11-25T12:36:42.1146016+03:00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2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22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timestamp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2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24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525" w:author="Кирилл" w:date="2014-11-25T12:39:00Z">
                  <w:rPr>
                    <w:ins w:id="526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27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2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29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30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531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1.5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3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33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3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35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536" w:author="Кирилл" w:date="2014-11-25T12:39:00Z">
                  <w:rPr>
                    <w:ins w:id="537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38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3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40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revision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4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42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543" w:author="Кирилл" w:date="2014-11-25T12:39:00Z">
                  <w:rPr>
                    <w:ins w:id="544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45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4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47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soap:Body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4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49" w:author="Кирилл" w:date="2014-11-25T12:39:00Z"/>
                <w:rFonts w:ascii="Courier New" w:hAnsi="Courier New" w:cs="Courier New"/>
                <w:color w:val="0000FF"/>
                <w:sz w:val="19"/>
                <w:szCs w:val="19"/>
                <w:lang w:val="en-US"/>
                <w:rPrChange w:id="550" w:author="Кирилл" w:date="2014-11-25T12:39:00Z">
                  <w:rPr>
                    <w:ins w:id="551" w:author="Кирилл" w:date="2014-11-25T12:39:00Z"/>
                    <w:rFonts w:ascii="Courier New" w:hAnsi="Courier New" w:cs="Courier New"/>
                    <w:color w:val="0000FF"/>
                    <w:sz w:val="19"/>
                    <w:szCs w:val="19"/>
                  </w:rPr>
                </w:rPrChange>
              </w:rPr>
            </w:pPr>
            <w:ins w:id="552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5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54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soap:Envelope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5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5C4B70" w:rsidRPr="00966A15" w:rsidDel="006751F2" w:rsidRDefault="005C4B70" w:rsidP="007E4587">
            <w:pPr>
              <w:spacing w:after="0" w:line="240" w:lineRule="auto"/>
              <w:rPr>
                <w:del w:id="556" w:author="Кирилл" w:date="2014-11-25T12:39:00Z"/>
                <w:sz w:val="20"/>
                <w:szCs w:val="20"/>
                <w:lang w:val="en-US"/>
              </w:rPr>
            </w:pPr>
            <w:del w:id="557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&lt;soap:Envelope xmlns:soap="http://schemas.xmlsoap.org/soap/envelope/" xmlns:xsi="http://www.w3.org/2001/XMLSchema-instance" xmlns:xsd="http://www.w3.org/2001/XMLSchema"&gt;</w:delText>
              </w:r>
            </w:del>
          </w:p>
          <w:p w:rsidR="005C4B70" w:rsidRPr="00966A15" w:rsidDel="006751F2" w:rsidRDefault="005C4B70" w:rsidP="007E4587">
            <w:pPr>
              <w:spacing w:after="0" w:line="240" w:lineRule="auto"/>
              <w:rPr>
                <w:del w:id="558" w:author="Кирилл" w:date="2014-11-25T12:39:00Z"/>
                <w:sz w:val="20"/>
                <w:szCs w:val="20"/>
                <w:lang w:val="en-US"/>
              </w:rPr>
            </w:pPr>
            <w:del w:id="559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&lt;soap:Header&gt;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708"/>
              <w:rPr>
                <w:del w:id="560" w:author="Кирилл" w:date="2014-11-25T12:39:00Z"/>
                <w:sz w:val="20"/>
                <w:szCs w:val="20"/>
                <w:lang w:val="en-US"/>
              </w:rPr>
            </w:pPr>
            <w:del w:id="561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&lt;NotificationHeader xmlns="urn:sivgk:services:notification-link-types"&gt;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562" w:author="Кирилл" w:date="2014-11-25T12:39:00Z"/>
                <w:sz w:val="20"/>
                <w:szCs w:val="20"/>
                <w:lang w:val="en-US"/>
              </w:rPr>
            </w:pPr>
            <w:del w:id="563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&lt;from&gt;&lt;name&gt;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3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&lt;/name&gt;&lt;/from&gt;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564" w:author="Кирилл" w:date="2014-11-25T12:39:00Z"/>
                <w:sz w:val="20"/>
                <w:szCs w:val="20"/>
                <w:lang w:val="en-US"/>
              </w:rPr>
            </w:pPr>
            <w:del w:id="565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&lt;to&gt;&lt;name&gt;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10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&lt;/name&gt;&lt;/to&gt;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566" w:author="Кирилл" w:date="2014-11-25T12:39:00Z"/>
                <w:sz w:val="20"/>
                <w:szCs w:val="20"/>
                <w:lang w:val="en-US"/>
              </w:rPr>
            </w:pPr>
            <w:del w:id="567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&lt;messageId&gt;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2ee2b8e3-daa4-4dfe-9433-e407e7083986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&lt;/messageId&gt;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708"/>
              <w:rPr>
                <w:del w:id="568" w:author="Кирилл" w:date="2014-11-25T12:39:00Z"/>
                <w:sz w:val="20"/>
                <w:szCs w:val="20"/>
                <w:lang w:val="en-US"/>
              </w:rPr>
            </w:pPr>
            <w:del w:id="569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&lt;/NotificationHeader&gt;</w:delText>
              </w:r>
            </w:del>
          </w:p>
          <w:p w:rsidR="005C4B70" w:rsidRPr="00966A15" w:rsidDel="006751F2" w:rsidRDefault="005C4B70" w:rsidP="007E4587">
            <w:pPr>
              <w:spacing w:after="0" w:line="240" w:lineRule="auto"/>
              <w:rPr>
                <w:del w:id="570" w:author="Кирилл" w:date="2014-11-25T12:39:00Z"/>
                <w:sz w:val="20"/>
                <w:szCs w:val="20"/>
                <w:lang w:val="en-US"/>
              </w:rPr>
            </w:pPr>
            <w:del w:id="571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&lt;/soap:Header&gt;</w:delText>
              </w:r>
            </w:del>
          </w:p>
          <w:p w:rsidR="005C4B70" w:rsidRPr="00966A15" w:rsidDel="006751F2" w:rsidRDefault="005C4B70" w:rsidP="007E4587">
            <w:pPr>
              <w:spacing w:after="0" w:line="240" w:lineRule="auto"/>
              <w:rPr>
                <w:del w:id="572" w:author="Кирилл" w:date="2014-11-25T12:39:00Z"/>
                <w:sz w:val="20"/>
                <w:szCs w:val="20"/>
                <w:lang w:val="en-US"/>
              </w:rPr>
            </w:pPr>
            <w:del w:id="573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&lt;soap:Body&gt;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708"/>
              <w:rPr>
                <w:del w:id="574" w:author="Кирилл" w:date="2014-11-25T12:39:00Z"/>
                <w:sz w:val="20"/>
                <w:szCs w:val="20"/>
                <w:lang w:val="en-US"/>
              </w:rPr>
            </w:pPr>
            <w:del w:id="575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&lt;requestData xmlns="urn:sivgk:services:notification-link-types"&gt;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576" w:author="Кирилл" w:date="2014-11-25T12:39:00Z"/>
                <w:sz w:val="20"/>
                <w:szCs w:val="20"/>
                <w:lang w:val="en-US"/>
              </w:rPr>
            </w:pPr>
            <w:del w:id="577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&lt;type&gt;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35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&lt;/type&gt;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578" w:author="Кирилл" w:date="2014-11-25T12:39:00Z"/>
                <w:sz w:val="20"/>
                <w:szCs w:val="20"/>
                <w:lang w:val="en-US"/>
              </w:rPr>
            </w:pPr>
            <w:del w:id="579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&lt;revision&gt;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2124"/>
              <w:rPr>
                <w:del w:id="580" w:author="Кирилл" w:date="2014-11-25T12:39:00Z"/>
                <w:sz w:val="20"/>
                <w:szCs w:val="20"/>
                <w:lang w:val="en-US"/>
              </w:rPr>
            </w:pPr>
            <w:del w:id="581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&lt;timestamp&gt;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2014-09-09T15:10:00.0231721+04:00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&lt;/timestamp&gt;</w:delText>
              </w:r>
            </w:del>
          </w:p>
          <w:p w:rsidR="005C4B70" w:rsidRPr="005C4B70" w:rsidDel="006751F2" w:rsidRDefault="005C4B70" w:rsidP="005C4B70">
            <w:pPr>
              <w:spacing w:after="0" w:line="240" w:lineRule="auto"/>
              <w:ind w:left="2124"/>
              <w:rPr>
                <w:del w:id="582" w:author="Кирилл" w:date="2014-11-25T12:39:00Z"/>
                <w:sz w:val="20"/>
                <w:szCs w:val="20"/>
                <w:lang w:val="en-US"/>
              </w:rPr>
            </w:pPr>
            <w:del w:id="583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&lt;revision&gt;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1.5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&lt;/revision&gt;</w:delText>
              </w:r>
            </w:del>
          </w:p>
          <w:p w:rsidR="005C4B70" w:rsidRPr="005C4B70" w:rsidDel="006751F2" w:rsidRDefault="005C4B70" w:rsidP="005C4B70">
            <w:pPr>
              <w:spacing w:after="0" w:line="240" w:lineRule="auto"/>
              <w:ind w:left="1416"/>
              <w:rPr>
                <w:del w:id="584" w:author="Кирилл" w:date="2014-11-25T12:39:00Z"/>
                <w:sz w:val="20"/>
                <w:szCs w:val="20"/>
                <w:lang w:val="en-US"/>
              </w:rPr>
            </w:pPr>
            <w:del w:id="585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&lt;/revision&gt;</w:delText>
              </w:r>
            </w:del>
          </w:p>
          <w:p w:rsidR="005C4B70" w:rsidRPr="005C4B70" w:rsidDel="006751F2" w:rsidRDefault="005C4B70" w:rsidP="005C4B70">
            <w:pPr>
              <w:spacing w:after="0" w:line="240" w:lineRule="auto"/>
              <w:ind w:left="708"/>
              <w:rPr>
                <w:del w:id="586" w:author="Кирилл" w:date="2014-11-25T12:39:00Z"/>
                <w:sz w:val="20"/>
                <w:szCs w:val="20"/>
                <w:lang w:val="en-US"/>
              </w:rPr>
            </w:pPr>
            <w:del w:id="587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&lt;/requestData&gt;</w:delText>
              </w:r>
            </w:del>
          </w:p>
          <w:p w:rsidR="005C4B70" w:rsidRPr="005C4B70" w:rsidDel="006751F2" w:rsidRDefault="005C4B70" w:rsidP="007E4587">
            <w:pPr>
              <w:spacing w:after="0" w:line="240" w:lineRule="auto"/>
              <w:rPr>
                <w:del w:id="588" w:author="Кирилл" w:date="2014-11-25T12:39:00Z"/>
                <w:sz w:val="20"/>
                <w:szCs w:val="20"/>
                <w:lang w:val="en-US"/>
              </w:rPr>
            </w:pPr>
            <w:del w:id="589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7E4587" w:rsidRPr="00011A62" w:rsidRDefault="005C4B70" w:rsidP="007E458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del w:id="590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  <w:tr w:rsidR="007E4587" w:rsidRPr="0054619E" w:rsidTr="007E458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4587" w:rsidRPr="0054619E" w:rsidRDefault="007E4587" w:rsidP="007E4587">
            <w:pPr>
              <w:spacing w:after="0" w:line="240" w:lineRule="auto"/>
              <w:rPr>
                <w:i/>
                <w:sz w:val="20"/>
                <w:szCs w:val="20"/>
                <w:u w:val="single"/>
                <w:lang w:val="en-US"/>
              </w:rPr>
            </w:pPr>
            <w:r w:rsidRPr="0054619E">
              <w:rPr>
                <w:i/>
                <w:color w:val="FF0000"/>
                <w:sz w:val="24"/>
                <w:u w:val="single"/>
              </w:rPr>
              <w:t>Пример ответа</w:t>
            </w:r>
            <w:r w:rsidRPr="0054619E">
              <w:rPr>
                <w:i/>
                <w:color w:val="FF0000"/>
                <w:sz w:val="24"/>
                <w:u w:val="single"/>
                <w:lang w:val="en-US"/>
              </w:rPr>
              <w:t>:</w:t>
            </w:r>
          </w:p>
        </w:tc>
      </w:tr>
      <w:tr w:rsidR="007E4587" w:rsidRPr="00E66E36" w:rsidTr="007E4587">
        <w:tc>
          <w:tcPr>
            <w:tcW w:w="9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591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592" w:author="Кирилл" w:date="2014-11-25T12:39:00Z">
                  <w:rPr>
                    <w:ins w:id="593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594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9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596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SOAP-ENV:Envelope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9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598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xmlns:SOAP-ENV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59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00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0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http://schemas.xmlsoap.org/soap/envelope/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02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0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  <w:r w:rsidRPr="006751F2">
                <w:rPr>
                  <w:rFonts w:ascii="Courier New" w:hAnsi="Courier New" w:cs="Courier New"/>
                  <w:color w:val="FF0000"/>
                  <w:sz w:val="19"/>
                  <w:szCs w:val="19"/>
                  <w:lang w:val="en-US"/>
                  <w:rPrChange w:id="604" w:author="Кирилл" w:date="2014-11-25T12:39:00Z">
                    <w:rPr>
                      <w:rFonts w:ascii="Courier New" w:hAnsi="Courier New" w:cs="Courier New"/>
                      <w:color w:val="FF0000"/>
                      <w:sz w:val="19"/>
                      <w:szCs w:val="19"/>
                    </w:rPr>
                  </w:rPrChange>
                </w:rPr>
                <w:t>xmlns:ns1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0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=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06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0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urn:sivgk:services:notification-link-types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08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"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0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610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611" w:author="Кирилл" w:date="2014-11-25T12:39:00Z">
                  <w:rPr>
                    <w:ins w:id="612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613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1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15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SOAP-ENV:Body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1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617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618" w:author="Кирилл" w:date="2014-11-25T12:39:00Z">
                  <w:rPr>
                    <w:ins w:id="619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620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21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22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service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2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24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10.1.23.12/1/service/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2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26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service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2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628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629" w:author="Кирилл" w:date="2014-11-25T12:39:00Z">
                  <w:rPr>
                    <w:ins w:id="630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631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32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33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ns1:accessToken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3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35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g1asf2fd8sdfg4h0f2jsf3h7ag5fver9th3ruk7y5uk1j9tg3fe4fg7wrth5j1rk0rythr9e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3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37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ns1:accessToken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38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639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640" w:author="Кирилл" w:date="2014-11-25T12:39:00Z">
                  <w:rPr>
                    <w:ins w:id="641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642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43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    &lt;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44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succeeded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45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  <w:r w:rsidRPr="006751F2">
                <w:rPr>
                  <w:rFonts w:ascii="Courier New" w:hAnsi="Courier New" w:cs="Courier New"/>
                  <w:sz w:val="19"/>
                  <w:szCs w:val="19"/>
                  <w:lang w:val="en-US"/>
                  <w:rPrChange w:id="646" w:author="Кирилл" w:date="2014-11-25T12:39:00Z">
                    <w:rPr>
                      <w:rFonts w:ascii="Courier New" w:hAnsi="Courier New" w:cs="Courier New"/>
                      <w:sz w:val="19"/>
                      <w:szCs w:val="19"/>
                    </w:rPr>
                  </w:rPrChange>
                </w:rPr>
                <w:t>true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47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48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succeeded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49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P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650" w:author="Кирилл" w:date="2014-11-25T12:39:00Z"/>
                <w:rFonts w:ascii="Courier New" w:hAnsi="Courier New" w:cs="Courier New"/>
                <w:sz w:val="19"/>
                <w:szCs w:val="19"/>
                <w:lang w:val="en-US"/>
                <w:rPrChange w:id="651" w:author="Кирилл" w:date="2014-11-25T12:39:00Z">
                  <w:rPr>
                    <w:ins w:id="652" w:author="Кирилл" w:date="2014-11-25T12:39:00Z"/>
                    <w:rFonts w:ascii="Courier New" w:hAnsi="Courier New" w:cs="Courier New"/>
                    <w:sz w:val="19"/>
                    <w:szCs w:val="19"/>
                  </w:rPr>
                </w:rPrChange>
              </w:rPr>
            </w:pPr>
            <w:ins w:id="653" w:author="Кирилл" w:date="2014-11-25T12:39:00Z"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54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 xml:space="preserve">    &lt;/</w:t>
              </w:r>
              <w:r w:rsidRPr="006751F2">
                <w:rPr>
                  <w:rFonts w:ascii="Courier New" w:hAnsi="Courier New" w:cs="Courier New"/>
                  <w:color w:val="A31515"/>
                  <w:sz w:val="19"/>
                  <w:szCs w:val="19"/>
                  <w:lang w:val="en-US"/>
                  <w:rPrChange w:id="655" w:author="Кирилл" w:date="2014-11-25T12:39:00Z">
                    <w:rPr>
                      <w:rFonts w:ascii="Courier New" w:hAnsi="Courier New" w:cs="Courier New"/>
                      <w:color w:val="A31515"/>
                      <w:sz w:val="19"/>
                      <w:szCs w:val="19"/>
                    </w:rPr>
                  </w:rPrChange>
                </w:rPr>
                <w:t>SOAP-ENV:Body</w:t>
              </w:r>
              <w:r w:rsidRPr="006751F2">
                <w:rPr>
                  <w:rFonts w:ascii="Courier New" w:hAnsi="Courier New" w:cs="Courier New"/>
                  <w:color w:val="0000FF"/>
                  <w:sz w:val="19"/>
                  <w:szCs w:val="19"/>
                  <w:lang w:val="en-US"/>
                  <w:rPrChange w:id="656" w:author="Кирилл" w:date="2014-11-25T12:39:00Z">
                    <w:rPr>
                      <w:rFonts w:ascii="Courier New" w:hAnsi="Courier New" w:cs="Courier New"/>
                      <w:color w:val="0000FF"/>
                      <w:sz w:val="19"/>
                      <w:szCs w:val="19"/>
                    </w:rPr>
                  </w:rPrChange>
                </w:rPr>
                <w:t>&gt;</w:t>
              </w:r>
            </w:ins>
          </w:p>
          <w:p w:rsidR="006751F2" w:rsidRDefault="006751F2" w:rsidP="006751F2">
            <w:pPr>
              <w:autoSpaceDE w:val="0"/>
              <w:autoSpaceDN w:val="0"/>
              <w:adjustRightInd w:val="0"/>
              <w:spacing w:after="0" w:line="240" w:lineRule="auto"/>
              <w:rPr>
                <w:ins w:id="657" w:author="Кирилл" w:date="2014-11-25T12:39:00Z"/>
                <w:rFonts w:ascii="Courier New" w:hAnsi="Courier New" w:cs="Courier New"/>
                <w:color w:val="0000FF"/>
                <w:sz w:val="19"/>
                <w:szCs w:val="19"/>
              </w:rPr>
            </w:pPr>
            <w:ins w:id="658" w:author="Кирилл" w:date="2014-11-25T12:39:00Z">
              <w:r>
                <w:rPr>
                  <w:rFonts w:ascii="Courier New" w:hAnsi="Courier New" w:cs="Courier New"/>
                  <w:color w:val="0000FF"/>
                  <w:sz w:val="19"/>
                  <w:szCs w:val="19"/>
                </w:rPr>
                <w:t>&lt;/</w:t>
              </w:r>
              <w:r>
                <w:rPr>
                  <w:rFonts w:ascii="Courier New" w:hAnsi="Courier New" w:cs="Courier New"/>
                  <w:color w:val="A31515"/>
                  <w:sz w:val="19"/>
                  <w:szCs w:val="19"/>
                </w:rPr>
                <w:t>SOAP-ENV:Envelope</w:t>
              </w:r>
              <w:r>
                <w:rPr>
                  <w:rFonts w:ascii="Courier New" w:hAnsi="Courier New" w:cs="Courier New"/>
                  <w:color w:val="0000FF"/>
                  <w:sz w:val="19"/>
                  <w:szCs w:val="19"/>
                </w:rPr>
                <w:t>&gt;</w:t>
              </w:r>
            </w:ins>
          </w:p>
          <w:p w:rsidR="005C4B70" w:rsidRPr="00966A15" w:rsidDel="006751F2" w:rsidRDefault="005C4B70" w:rsidP="007E4587">
            <w:pPr>
              <w:spacing w:after="0" w:line="240" w:lineRule="auto"/>
              <w:rPr>
                <w:del w:id="659" w:author="Кирилл" w:date="2014-11-25T12:39:00Z"/>
                <w:sz w:val="20"/>
                <w:szCs w:val="20"/>
                <w:lang w:val="en-US"/>
              </w:rPr>
            </w:pPr>
            <w:del w:id="660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&lt;SOAP-ENV:Envelope xmlns:SOAP-ENV="http://schemas.xmlsoap.org/soap/envelope/" xmlns:ns1="urn:sivgk:services:notification-link"&gt;</w:delText>
              </w:r>
            </w:del>
          </w:p>
          <w:p w:rsidR="005C4B70" w:rsidRPr="00966A15" w:rsidDel="006751F2" w:rsidRDefault="005C4B70" w:rsidP="007E4587">
            <w:pPr>
              <w:spacing w:after="0" w:line="240" w:lineRule="auto"/>
              <w:rPr>
                <w:del w:id="661" w:author="Кирилл" w:date="2014-11-25T12:39:00Z"/>
                <w:sz w:val="20"/>
                <w:szCs w:val="20"/>
                <w:lang w:val="en-US"/>
              </w:rPr>
            </w:pPr>
            <w:del w:id="662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&lt;SOAP-ENV:Body&gt;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708"/>
              <w:rPr>
                <w:del w:id="663" w:author="Кирилл" w:date="2014-11-25T12:39:00Z"/>
                <w:sz w:val="20"/>
                <w:szCs w:val="20"/>
                <w:lang w:val="en-US"/>
              </w:rPr>
            </w:pPr>
            <w:del w:id="664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&lt;ns1:requestDataResponse&gt;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665" w:author="Кирилл" w:date="2014-11-25T12:39:00Z"/>
                <w:sz w:val="20"/>
                <w:szCs w:val="20"/>
                <w:lang w:val="en-US"/>
              </w:rPr>
            </w:pPr>
            <w:del w:id="666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&lt;service&gt;</w:delText>
              </w:r>
              <w:r w:rsidRPr="005C4B70" w:rsidDel="006751F2">
                <w:rPr>
                  <w:b/>
                  <w:i/>
                  <w:sz w:val="20"/>
                  <w:szCs w:val="20"/>
                  <w:lang w:val="en-US"/>
                </w:rPr>
                <w:delText>10.1.23.12/1/service/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&lt;/service&gt;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667" w:author="Кирилл" w:date="2014-11-25T12:39:00Z"/>
                <w:sz w:val="20"/>
                <w:szCs w:val="20"/>
                <w:lang w:val="en-US"/>
              </w:rPr>
            </w:pPr>
            <w:del w:id="668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&lt;accessToken&gt;</w:delText>
              </w:r>
              <w:r w:rsidRPr="005C4B70" w:rsidDel="006751F2">
                <w:rPr>
                  <w:b/>
                  <w:i/>
                  <w:sz w:val="20"/>
                  <w:szCs w:val="20"/>
                  <w:lang w:val="en-US"/>
                </w:rPr>
                <w:delText>g1asf2fd8sdfg4h0f2jsf3h7ag5fver9th3ruk7y5uk1j9tg3fe4fg7wrth5j1rk0rythr9e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&lt;/accessToken&gt;</w:delText>
              </w:r>
            </w:del>
          </w:p>
          <w:p w:rsidR="005C4B70" w:rsidRPr="00966A15" w:rsidDel="006751F2" w:rsidRDefault="005C4B70" w:rsidP="005C4B70">
            <w:pPr>
              <w:spacing w:after="0" w:line="240" w:lineRule="auto"/>
              <w:ind w:left="1416"/>
              <w:rPr>
                <w:del w:id="669" w:author="Кирилл" w:date="2014-11-25T12:39:00Z"/>
                <w:sz w:val="20"/>
                <w:szCs w:val="20"/>
                <w:lang w:val="en-US"/>
              </w:rPr>
            </w:pPr>
            <w:del w:id="670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lastRenderedPageBreak/>
                <w:delText>&lt;succeeded&gt;</w:delText>
              </w:r>
              <w:r w:rsidRPr="005C4B70" w:rsidDel="006751F2">
                <w:rPr>
                  <w:b/>
                  <w:sz w:val="20"/>
                  <w:szCs w:val="20"/>
                  <w:lang w:val="en-US"/>
                </w:rPr>
                <w:delText>true</w:delText>
              </w:r>
              <w:r w:rsidRPr="005C4B70" w:rsidDel="006751F2">
                <w:rPr>
                  <w:sz w:val="20"/>
                  <w:szCs w:val="20"/>
                  <w:lang w:val="en-US"/>
                </w:rPr>
                <w:delText>&lt;/succeeded&gt;</w:delText>
              </w:r>
            </w:del>
          </w:p>
          <w:p w:rsidR="005C4B70" w:rsidRPr="005C4B70" w:rsidDel="006751F2" w:rsidRDefault="005C4B70" w:rsidP="005C4B70">
            <w:pPr>
              <w:spacing w:after="0" w:line="240" w:lineRule="auto"/>
              <w:ind w:left="708"/>
              <w:rPr>
                <w:del w:id="671" w:author="Кирилл" w:date="2014-11-25T12:39:00Z"/>
                <w:sz w:val="20"/>
                <w:szCs w:val="20"/>
                <w:lang w:val="en-US"/>
              </w:rPr>
            </w:pPr>
            <w:del w:id="672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&lt;/ns1:requestDataResponse&gt;</w:delText>
              </w:r>
            </w:del>
          </w:p>
          <w:p w:rsidR="005C4B70" w:rsidRPr="005C4B70" w:rsidDel="006751F2" w:rsidRDefault="005C4B70" w:rsidP="007E4587">
            <w:pPr>
              <w:spacing w:after="0" w:line="240" w:lineRule="auto"/>
              <w:rPr>
                <w:del w:id="673" w:author="Кирилл" w:date="2014-11-25T12:39:00Z"/>
                <w:sz w:val="20"/>
                <w:szCs w:val="20"/>
                <w:lang w:val="en-US"/>
              </w:rPr>
            </w:pPr>
            <w:del w:id="674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&lt;/SOAP-ENV:Body&gt;</w:delText>
              </w:r>
            </w:del>
          </w:p>
          <w:p w:rsidR="007E4587" w:rsidRPr="00700504" w:rsidRDefault="005C4B70" w:rsidP="007E458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del w:id="675" w:author="Кирилл" w:date="2014-11-25T12:39:00Z">
              <w:r w:rsidRPr="005C4B70" w:rsidDel="006751F2">
                <w:rPr>
                  <w:sz w:val="20"/>
                  <w:szCs w:val="20"/>
                  <w:lang w:val="en-US"/>
                </w:rPr>
                <w:delText>&lt;/SOAP-ENV:Envelope&gt;</w:delText>
              </w:r>
            </w:del>
          </w:p>
        </w:tc>
      </w:tr>
    </w:tbl>
    <w:p w:rsidR="005D39FF" w:rsidRPr="00966A15" w:rsidRDefault="005D39FF" w:rsidP="00D34901">
      <w:pPr>
        <w:rPr>
          <w:lang w:val="en-US"/>
        </w:rPr>
      </w:pPr>
    </w:p>
    <w:p w:rsidR="002D47C0" w:rsidRPr="002D47C0" w:rsidRDefault="002D47C0" w:rsidP="002D47C0">
      <w:pPr>
        <w:pStyle w:val="11"/>
        <w:spacing w:before="0" w:line="240" w:lineRule="auto"/>
        <w:rPr>
          <w:sz w:val="20"/>
          <w:szCs w:val="20"/>
        </w:rPr>
      </w:pPr>
      <w:bookmarkStart w:id="676" w:name="_Toc395085374"/>
      <w:r w:rsidRPr="002D47C0">
        <w:rPr>
          <w:sz w:val="20"/>
          <w:szCs w:val="20"/>
        </w:rPr>
        <w:t>Описание XSD схем определяющих формат файлов XML, передаваемых в рамках информационного взаимодействия РСД с внешними системами</w:t>
      </w:r>
      <w:bookmarkEnd w:id="676"/>
    </w:p>
    <w:p w:rsidR="002D47C0" w:rsidRDefault="002D47C0" w:rsidP="002D47C0">
      <w:pPr>
        <w:pStyle w:val="22"/>
      </w:pPr>
      <w:bookmarkStart w:id="677" w:name="_Toc395085376"/>
      <w:bookmarkStart w:id="678" w:name="_Ref398053310"/>
      <w:bookmarkStart w:id="679" w:name="_Toc395085375"/>
      <w:r w:rsidRPr="002D47C0">
        <w:t>Формат файла</w:t>
      </w:r>
      <w:r>
        <w:t xml:space="preserve"> для передачи данных справочников</w:t>
      </w:r>
      <w:r w:rsidRPr="002D47C0">
        <w:t xml:space="preserve"> территориальных отделов (районов)</w:t>
      </w:r>
      <w:r>
        <w:t>, городских и сельских поселений, городских округов</w:t>
      </w:r>
      <w:r w:rsidRPr="002D47C0">
        <w:t xml:space="preserve"> из СИВГК в РСД</w:t>
      </w:r>
      <w:bookmarkEnd w:id="677"/>
      <w:bookmarkEnd w:id="678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2D47C0" w:rsidRPr="002D47C0" w:rsidTr="00D43B89">
        <w:tc>
          <w:tcPr>
            <w:tcW w:w="8754" w:type="dxa"/>
            <w:shd w:val="clear" w:color="auto" w:fill="auto"/>
          </w:tcPr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&lt;?xml</w:t>
            </w:r>
            <w:proofErr w:type="gramEnd"/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&lt;xs:schema xmlns:ns1="urn:sivgk:services:notification-link-types" attributeFormDefault="unqualified" elementFormDefault="qualified" targetNamespace="urn:sivgk:services:notification-link-types" xmlns:xs="http://www.w3.org/2001/XMLSchema"&gt;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&lt;xs:import schemaLocation="dataRow.xsd"  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&lt;xs:element name="data"&gt;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&lt;xs:complexType&gt;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&lt;xs:sequence&gt;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maxOccurs="unbounded" ref="row"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&lt;/xs:sequence&gt;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&lt;/xs:complexType&gt;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&lt;/xs:element&gt;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D47C0">
              <w:rPr>
                <w:rFonts w:ascii="Arial" w:hAnsi="Arial" w:cs="Arial"/>
                <w:sz w:val="18"/>
                <w:szCs w:val="18"/>
              </w:rPr>
              <w:t>&lt;/xs:schema&gt;</w:t>
            </w:r>
          </w:p>
        </w:tc>
      </w:tr>
    </w:tbl>
    <w:p w:rsidR="002D47C0" w:rsidRDefault="002D47C0" w:rsidP="002D47C0">
      <w:pPr>
        <w:spacing w:after="0"/>
        <w:ind w:left="851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2D47C0" w:rsidRPr="002D47C0" w:rsidTr="00D43B89">
        <w:tc>
          <w:tcPr>
            <w:tcW w:w="8754" w:type="dxa"/>
            <w:shd w:val="clear" w:color="auto" w:fill="auto"/>
          </w:tcPr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&lt;?xml</w:t>
            </w:r>
            <w:proofErr w:type="gramEnd"/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&lt;xs:schema attributeFormDefault="unqualified" elementFormDefault="qualified" xmlns:xs="http://www.w3.org/2001/XMLSchema"&gt;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&lt;xs:element name="row"&gt;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&lt;xs:complexType&gt;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&lt;xs:sequence&gt;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name="ID" type="xs:unsignedShort"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name="</w:t>
            </w:r>
            <w:r w:rsidRPr="002D47C0">
              <w:rPr>
                <w:rFonts w:ascii="Arial" w:hAnsi="Arial" w:cs="Arial"/>
                <w:sz w:val="18"/>
                <w:szCs w:val="18"/>
              </w:rPr>
              <w:t>Название</w:t>
            </w: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" type="xs:string"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name="</w:t>
            </w:r>
            <w:r w:rsidRPr="002D47C0">
              <w:rPr>
                <w:rFonts w:ascii="Arial" w:hAnsi="Arial" w:cs="Arial"/>
                <w:sz w:val="18"/>
                <w:szCs w:val="18"/>
              </w:rPr>
              <w:t>Тип</w:t>
            </w: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_</w:t>
            </w:r>
            <w:r w:rsidRPr="002D47C0">
              <w:rPr>
                <w:rFonts w:ascii="Arial" w:hAnsi="Arial" w:cs="Arial"/>
                <w:sz w:val="18"/>
                <w:szCs w:val="18"/>
              </w:rPr>
              <w:t>муниципального</w:t>
            </w: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_</w:t>
            </w:r>
            <w:r w:rsidRPr="002D47C0">
              <w:rPr>
                <w:rFonts w:ascii="Arial" w:hAnsi="Arial" w:cs="Arial"/>
                <w:sz w:val="18"/>
                <w:szCs w:val="18"/>
              </w:rPr>
              <w:t>образования</w:t>
            </w: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" type="xs:string"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name="</w:t>
            </w:r>
            <w:r w:rsidRPr="002D47C0">
              <w:rPr>
                <w:rFonts w:ascii="Arial" w:hAnsi="Arial" w:cs="Arial"/>
                <w:sz w:val="18"/>
                <w:szCs w:val="18"/>
              </w:rPr>
              <w:t>ОКАТО</w:t>
            </w: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" type="xs:unsignedLong"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name="</w:t>
            </w:r>
            <w:r w:rsidRPr="002D47C0">
              <w:rPr>
                <w:rFonts w:ascii="Arial" w:hAnsi="Arial" w:cs="Arial"/>
                <w:sz w:val="18"/>
                <w:szCs w:val="18"/>
              </w:rPr>
              <w:t>Родитель</w:t>
            </w: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>" type="xs:string" /&gt;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&lt;/xs:sequence&gt;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&lt;/xs:complexType&gt;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D47C0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&lt;/xs:element&gt;</w:t>
            </w:r>
          </w:p>
          <w:p w:rsidR="002D47C0" w:rsidRPr="002D47C0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D47C0">
              <w:rPr>
                <w:rFonts w:ascii="Arial" w:hAnsi="Arial" w:cs="Arial"/>
                <w:sz w:val="18"/>
                <w:szCs w:val="18"/>
              </w:rPr>
              <w:t>&lt;/xs:schema&gt;</w:t>
            </w:r>
          </w:p>
        </w:tc>
      </w:tr>
    </w:tbl>
    <w:p w:rsidR="002D47C0" w:rsidRPr="002D47C0" w:rsidRDefault="002D47C0" w:rsidP="002D47C0">
      <w:pPr>
        <w:spacing w:after="0"/>
        <w:ind w:left="851"/>
      </w:pPr>
    </w:p>
    <w:p w:rsidR="002D47C0" w:rsidRPr="002D47C0" w:rsidRDefault="002D47C0" w:rsidP="002D47C0">
      <w:pPr>
        <w:pStyle w:val="22"/>
      </w:pPr>
      <w:bookmarkStart w:id="680" w:name="_Формат_файла_для_1"/>
      <w:bookmarkEnd w:id="680"/>
      <w:r w:rsidRPr="002D47C0">
        <w:t xml:space="preserve">Формат файла для передачи данных регистра строящихся </w:t>
      </w:r>
      <w:r>
        <w:t>объектов из РСД в</w:t>
      </w:r>
      <w:r w:rsidRPr="002D47C0">
        <w:t xml:space="preserve"> АИС СОГИ</w:t>
      </w:r>
      <w:bookmarkEnd w:id="679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2D47C0" w:rsidRPr="00E66E36" w:rsidTr="00D43B89">
        <w:tc>
          <w:tcPr>
            <w:tcW w:w="8754" w:type="dxa"/>
            <w:shd w:val="clear" w:color="auto" w:fill="auto"/>
          </w:tcPr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&lt;?xml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&lt;xs:schema xmlns:xs="http://www.w3.org/2001/XMLSchema"&gt;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&lt;xs:include schemaLocation="incl.xsd"/&gt;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&lt;xs:element name="xml"&gt;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&lt;xs:complexType&gt;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&lt;xs:sequence&gt;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&lt;xs:element name="DocumCode" type="xs:string"&gt;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документа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СОГИ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&lt;xs:element name="OKTMO" type="xs:string"&gt;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ОКТМО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городского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округа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или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муниципального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образования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ref="action"/&gt;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name="ObjId" type="xs:string"&gt;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                 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системе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источнике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Идентификационный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(ID)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ref="card"/&gt;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&lt;/xs:sequence&gt;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&lt;/xs:complexType&gt;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&lt;xs:element name="card"&gt;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</w:t>
            </w:r>
            <w:r w:rsidRPr="00BD306F">
              <w:rPr>
                <w:rFonts w:ascii="Arial" w:hAnsi="Arial" w:cs="Arial"/>
                <w:sz w:val="18"/>
                <w:szCs w:val="18"/>
              </w:rPr>
              <w:t>&lt;xs:documentation&gt;Реестр объектов незавершенного строительства&lt;/xs:documentation&gt; &lt;!-- Регистр строящихся домов (РСД)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&lt;xs:complexType&gt;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    &lt;xs:sequence&gt;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&lt;xs:element name="NAIMEN"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Наименование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Наименование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технические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характеристики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ОКСП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фасет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6311 2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(HOUSENAME)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name="CADASTRNUM_AREA"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Кадастровый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района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name="DESIGN_CHARACTER"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характеристики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name="INVANTORYCADASTR_NUM"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Инвентаризационный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или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кадастровый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name="CONDITIONOBJ_KS"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Состояние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КС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Состояние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ОКСП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фасет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6315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(BUILDING_STATUS_FK)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name="NUMMAP"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карте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name="source_of_financing"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Источник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финансирования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Источник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финансирования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(FINSOURCES_FK)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name="problematical_construction"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Проблемности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стройки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Проблемные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вопросы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хранятся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отдельной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таблице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name="CATEGORYOBJ"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Категория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капитального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Тип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жилого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дома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(HOUSE_TYPES_FK)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name="PURPOSEOBJ"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Назначение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капитального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Назначение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дальнейшее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использование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жилого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дома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(HOUSE_USAGE_FK)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name="FLOORS_PROJ"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этажей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надземная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(OVERGRLEVELSPROEKT)--&gt;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name="QUANTITYFLOORS_PROJ"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этажей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примечание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name="FLOORS_FACT"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этажей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.&lt;/xs:documentation&gt;&lt;/xs:annotation&gt;&lt;/xs:element&gt;  &lt;!--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надземная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(OVERGRLEVELSFAKT)--&gt;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name="QUANTITYFLOORS_FACT"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этажей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примечание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name="MINSIZE"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Минимальный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&lt;xs:element name="MAXSIZE" type="xs:string"  minOccurs="0" 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Максимальный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name="LIMITINGAMOUNTFLOORS"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Предельное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этажей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name="LIMITINGHEIGHTBUILD"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Предельная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высота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name="OBJSZASTROY"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застройки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га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name="BUILDINGVOLUMEEVERYTHING_PROJ"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(ALLBUILVOLUMEPROEKT)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name="BUILDINGVOLUMEEVERYTHING_FACT"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(ALLBUILVOLUMEFAKT)--&gt;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name="BUILDINGVOLUMEUNDERGROUND_PROJ"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подземной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подземной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(UNDERGRBUILVOLUMEPROEKT)--&gt;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name="BUILDINGVOLUMEUNDERGROUND_FACT"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подземной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подземной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(UNDERGRBUILVOLUMEPROEKT)--&gt;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name="BUILDINGVOLUMEELEVATED_PROJ"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надземной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name="BUILDINGVOLUMEELEVATED_FACT"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надземной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name="GENERALAREA_PROJ"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Общая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name="GENERALAREA_FACT"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Общая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name="AREA_ATTACHEDPREMISES_PROJ"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встроенно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BD306F">
              <w:rPr>
                <w:rFonts w:ascii="Arial" w:hAnsi="Arial" w:cs="Arial"/>
                <w:sz w:val="18"/>
                <w:szCs w:val="18"/>
              </w:rPr>
              <w:t>пристроенных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помещений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name="AREA_ATTACHEDPREMISES_FACT"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встроенно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BD306F">
              <w:rPr>
                <w:rFonts w:ascii="Arial" w:hAnsi="Arial" w:cs="Arial"/>
                <w:sz w:val="18"/>
                <w:szCs w:val="18"/>
              </w:rPr>
              <w:t>пристроенных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помещений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name="QUANTITYBUILD_PROJ"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(PROEKTBUILDINGCOUNT)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name="QUANTITYBUILD_FACT"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(FAKTBUILDINGCOUNT)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name="QUANTITYPLACES_PROJ"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мест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мест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(PLACESCOUNT)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name="QUANTITYPLACES_FACT"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мест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name="QUANTITYVISIT_PROJ"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посещений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посещений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смену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(VISITCOUNT)--&gt;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name="QUANTITYVISIT_FACT"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посещений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name="CAPACITY_PROJ"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Вместимость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посадочных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мест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(SEATPLACES)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name="CapacityActually"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Вместимость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name="opportunity_PROJ"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Мощность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name="PowerActually"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Мощность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name="PRODUCTIVITY_PROJ"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Производительность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?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Пропускная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способность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куб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сутки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(CAPACITY)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name="PRODUCTIVITY_FACT"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Производительность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name="EXTENT_PROJ"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Протяженность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Протяженность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км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.)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(SPREAD)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name="EXTENT_FACT"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Протяженность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name="MATERIALBASES_PROJ"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фундаментов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name="MATERIALBASES_FACT"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фундаментов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name="MATERIALWALLS_PROJ"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стен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стен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(WALLMATS_FK)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name="MATERIALWALLS_FACT"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стен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name="MATERIALBLOCK_PROJ"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перекрытий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name="MATERIALBLOCK_FACT"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перекрытий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name="MATERIALROOF_PROJ"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кровли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name="MATERIALROOF_FACT"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Материалы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кровли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name="AREAEXCEPT_PROJ"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Общая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жилых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помещений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за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исключением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балконов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лоджий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веранд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террас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Общая площадь квартир без лоджий и балконов (кв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.м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>) проектное</w:t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(FLATSPACEPROEKT)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name="AREAEXCEPT_FACT" type="xs:decimal"  minOccurs="0" maxOccurs="1"&gt;&lt;xs:annotation&gt;&lt;xs:documentation&gt;Общая площадь жилых помещений (за исключением балконов, лоджий, веранд и террас), фактически кв. м&lt;/xs:documentation&gt;&lt;/xs:annotation&gt;&lt;/xs:element&gt;  &lt;!-- Общая площадь квартир без учетом лоджий и балконов (кв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.м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>) фактическое</w:t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(FLATSPACEFAKT)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&lt;xs:element name="QUANTITYSECTION_PROJ"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секций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секц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name="QUANTITYSECTION_FACT"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секций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секц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(ALLFLATCOUNTPROEKT)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(ALLFLATCOUNTFAKT)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name="QUANTITYAPARTMENT_1ROOM_PROJ"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1-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однокомнатных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(ONEROOMFLATCOUNTPROEKT)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name="METRIC_1ROOM_PROJ"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1-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name="QUANTITYAPARTMENT_1ROOM_FACT"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1-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однокомнатных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(ONEROOMFLATCOUNTFAKT)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name="METRIC_1ROOM_FACT"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1-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name="QUANTITYAPARTMENT_2ROOM_PROJ"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2-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двухкомнатных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(TWOROOMFLATCOUNTPROEKT)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name="METRIC_2ROOM_PROJ"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2-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name="QUANTITYAPARTMENT_2ROOM_FACT"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2-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двухкомнатных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(TWOROOMFLATCOUNTFAKT)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name="METRIC_2ROOM_FACT"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2-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name="QUANTITYAPARTMENT_3ROOM_PROJ"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3-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трехкомнатных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(THREEROOMFLATCOUNTPROEKT)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name="METRIC_3ROOM_PROJ"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3-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name="QUANTITYAPARTMENT_3ROOM_FACT"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3-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трехкомнатных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(THREEROOMFLATCOUNTFAKT)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name="METRIC_3ROOM_FACT"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3-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name="QUANTITYAPARTMENT_4ROOM_PROJ"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4-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? В РСД в одном поле суммируется количество четырех и более комнатных квартир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name="METRIC_4ROOM_PROJ"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4-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name="QUANTITYAPARTMENT_4ROOM_FACT"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4-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? В РСД в одном поле суммируется количество четырех и более комнатных квартир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name="METRIC_4ROOM_FACT"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Метраж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4-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name="QUANTITYAPART_MORE4ROOM_PROJ"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более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4-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? В РСД в одном поле суммируется количество четырех и более комнатных квартир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 xml:space="preserve">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name="METRIC_MORE4ROOM_PROJ" type="xs:decimal"  minOccurs="0" maxOccurs="1"&gt;&lt;xs:annotation&gt;&lt;xs:documentation&gt;Метраж квартир, более чем 4-комнатные, по проекту кв. м&lt;/xs:documentation&gt;&lt;/xs:annotation&gt;&lt;/xs:element&gt;  &lt;!-- НЕТ В РСД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name="QUANTITYAPART_MORE4ROOM_FACT" type="xs:decimal"  minOccurs="0" maxOccurs="1"&gt;&lt;xs:annotation&gt;&lt;xs:documentation&gt;Количество квартир, более чем 4-комнатные, фактически шт.&lt;/xs:documentation&gt;&lt;/xs:annotation&gt;&lt;/xs:element&gt;  &lt;!-- ? В РСД в одном поле суммируется количество четырех и более комнатных квартир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name="METRIC_MORE4ROOM_FACT" type="xs:decimal"  minOccurs="0" maxOccurs="1"&gt;&lt;xs:annotation&gt;&lt;xs:documentation&gt;Метраж квартир, более чем 4-комнатные, фактически кв. м&lt;/xs:documentation&gt;&lt;/xs:annotation&gt;&lt;/xs:element&gt;  &lt;!-- НЕТ В РСД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name="AREAINVIEW_PROJ" type="xs:decimal"  minOccurs="0" maxOccurs="1"&gt;&lt;xs:annotation&gt;&lt;xs:documentation&gt;Общая площадь жилых помещений (с учетом балконов, лоджий, веранд и террас), по проекту кв. м&lt;/xs:documentation&gt;&lt;/xs:annotation&gt;&lt;/xs:element&gt;  &lt;!-- Общая площадь квартир с учетом лоджий и балконов (кв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.м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>) проектное</w:t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(FLATSPACEWITHBALCONPROEKT)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name="AREAINVIEW_FACT" type="xs:decimal"  minOccurs="0" maxOccurs="1"&gt;&lt;xs:annotation&gt;&lt;xs:documentation&gt;Общая площадь жилых помещений (с учетом балконов, лоджий, веранд и террас), фактически кв. м&lt;/xs:documentation&gt;&lt;/xs:annotation&gt;&lt;/xs:element&gt;  &lt;!-- Общая площадь квартир с учетом лоджий и балконов (кв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.м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>) фактическое</w:t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(FLATSPACEWITHBALCONFAKT)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name="COSTCONSTRUCTIONOBJECT_PROJ" type="xs:decimal"  minOccurs="0" maxOccurs="1"&gt;&lt;xs:annotation&gt;&lt;xs:documentation&gt;Стоимость строительства объекта - всего, по проекту тыс. рублей&lt;/xs:documentation&gt;&lt;/xs:annotation&gt;&lt;/xs:element&gt;  &lt;!-- НЕТ В РСД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name="COSTCONSTRUCTIONOBJECT_FACT" type="xs:decimal"  minOccurs="0" maxOccurs="1"&gt;&lt;xs:annotation&gt;&lt;xs:documentation&gt;Стоимость строительства объекта - всего, фактически &lt;/xs:documentation&gt;&lt;/xs:annotation&gt;&lt;/xs:element&gt;  &lt;!-- НЕТ В РСД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name="COSTERECTIONWORK_PROJ" type="xs:decimal"  minOccurs="0" maxOccurs="1"&gt;&lt;xs:annotation&gt;&lt;xs:documentation&gt;Стоимость строительно-монтажных работ, по проекту &lt;/xs:documentation&gt;&lt;/xs:annotation&gt;&lt;/xs:element&gt;  &lt;!-- НЕТ В РСД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name="COSTERECTIONWORK_FACT" type="xs:decimal"  minOccurs="0" maxOccurs="1"&gt;&lt;xs:annotation&gt;&lt;xs:documentation&gt;Стоимость строительно-монтажных работ, фактически &lt;/xs:documentation&gt;&lt;/xs:annotation&gt;&lt;/xs:element&gt;  &lt;!-- 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name="OTHER_PARAMETERS_PROJ"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Иные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показатели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1,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name="OTHER_PARAMETERS_FACT"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Иные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показатели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1,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name="SUBJRF"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Субъект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Российской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Федерации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name="MUNOKR"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Муниципальное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образование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определяется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через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привязку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поселения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району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name="POSELENIE"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Поселение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сельсовет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Городские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сельские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поселения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(TERR_POINTS_FK)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name="locality"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Населенный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пункт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 В РСД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&lt;!-- Поля РСД, которых нет в XSD СОГИ (НАЧАЛО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) --&gt;</w:t>
            </w:r>
            <w:proofErr w:type="gramEnd"/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&lt;xs:element name="STEADKADASTRNUMBER"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Кадастровый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name="BUILDORG"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Застройщик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name="HOUSE_GROUP"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Ссылка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первого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уровня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состав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которого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входит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данный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name="BUILDOBJECT_SUBTYPE" type="xs:string"  minOccurs="0" maxOccurs="1"&gt;&lt;xs:annotation&gt;&lt;xs:documentation&gt;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Подтип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например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BD306F">
              <w:rPr>
                <w:rFonts w:ascii="Arial" w:hAnsi="Arial" w:cs="Arial"/>
                <w:sz w:val="18"/>
                <w:szCs w:val="18"/>
              </w:rPr>
              <w:t>Станции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скорой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помощи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Торговые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центры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Театры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.)&lt;/xs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:documentation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name="OKATOLOCALITY"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Местоположение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ОКАТО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name="LOCALITYADRESS"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Адрес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местоположения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name="BUILDPERMITNUMBER"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разрешения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name="BUILDPERMITDATE"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выдачи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разрешения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&lt;xs:element name="INVESTCONTRREGNUM" type="xs:string"  minOccurs="0" 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регистрации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инвестиционного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контракта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Минстрое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name="INVESTCONTRREGDATE"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регистрации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инвестиционного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контракта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Минстрое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name="RENTCONTRACTNUMBER"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договора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аренды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name="BUILDPERMITENDDATE"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окончания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срока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действия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разрешения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жилого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дома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name="COMISSIONINGPLAN"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План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ввода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name="STANDARDPROJECT"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серия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базового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типового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жилого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дома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здания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name="BUILDING_ACTIVITY_TYPE"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Вид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деятельности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name="BUILDING_METHOD"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Способ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ОКПО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фасет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6322&lt;/xs:documentation&gt;&lt;/xs:annotation&gt;&lt;/xs:element&gt;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name="HOUSE_COMFORT_LEVEL"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Уровень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комфортности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жилого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дома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name="UNDERGRLEVELSPROEKT"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подземная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name="UNDERGRLEVELSFAKT"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Этажность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подземная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name="FREEPLANFLATCOUNT"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свободной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планировкой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name="ROOMCOUNTPROEKT"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Число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сумма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всех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1-</w:t>
            </w:r>
            <w:r w:rsidRPr="00BD306F">
              <w:rPr>
                <w:rFonts w:ascii="Arial" w:hAnsi="Arial" w:cs="Arial"/>
                <w:sz w:val="18"/>
                <w:szCs w:val="18"/>
              </w:rPr>
              <w:t>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2-</w:t>
            </w:r>
            <w:r w:rsidRPr="00BD306F">
              <w:rPr>
                <w:rFonts w:ascii="Arial" w:hAnsi="Arial" w:cs="Arial"/>
                <w:sz w:val="18"/>
                <w:szCs w:val="18"/>
              </w:rPr>
              <w:t>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3-</w:t>
            </w:r>
            <w:r w:rsidRPr="00BD306F">
              <w:rPr>
                <w:rFonts w:ascii="Arial" w:hAnsi="Arial" w:cs="Arial"/>
                <w:sz w:val="18"/>
                <w:szCs w:val="18"/>
              </w:rPr>
              <w:t>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, 4-</w:t>
            </w:r>
            <w:r w:rsidRPr="00BD306F">
              <w:rPr>
                <w:rFonts w:ascii="Arial" w:hAnsi="Arial" w:cs="Arial"/>
                <w:sz w:val="18"/>
                <w:szCs w:val="18"/>
              </w:rPr>
              <w:t>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квартир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name="ROOMCOUNTFAKT"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Число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комнат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name="COSTBASICFONDPROEKT"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Стоимость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введенных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действие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основных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фондом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тыс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руб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проектное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name="COSTBASICFONDFAKT"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Стоимость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введенных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действие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основных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фондом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тыс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руб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фактическое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name="ALLSPACEGEKTAR"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Общая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Га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)&lt;/xs:documentation&gt;&lt;/xs:annotation&gt;&lt;/xs:element&gt;  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Поле вводилось в РСД, как параметр для объектов не относящихсся к жилым домам. Предположительно не соотносится с полем СОГИ "Площадь застройки (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Га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>)"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</w:rPr>
              <w:tab/>
              <w:t>&lt;xs:element name="ALLSPACEMETER" type="xs:decimal"  minOccurs="0" maxOccurs="1"&gt;&lt;xs:annotation&gt;&lt;xs:documentation&gt;Общая площадь (кв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.м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 xml:space="preserve">)&lt;/xs:documentation&gt;&lt;/xs:annotation&gt;&lt;/xs:element&gt;  &lt;!--  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name="USEFULSPACEMETER"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Полезная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площадь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кв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BD306F">
              <w:rPr>
                <w:rFonts w:ascii="Arial" w:hAnsi="Arial" w:cs="Arial"/>
                <w:sz w:val="18"/>
                <w:szCs w:val="18"/>
              </w:rPr>
              <w:t>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name="CARPLACES"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машиномест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name="DOSSPLACES"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коек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name="CONNECTSTATIONS" type="xs:decimal"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базовых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станций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сотовой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связи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опорах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шт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name="BUILDINGSTARTDATE"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Начало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lastRenderedPageBreak/>
              <w:t>строительства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name="FIRSTSTAGEENDDATE"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Завершение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этапа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нулевой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цикл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name="SECONDSTAGEENDDATE"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Завершение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2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этапа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надземная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часть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name="THIRDSTAGEENDDATE"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Завершение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3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этапа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монтаж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систем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инженерного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оборудования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name="FOURTHSTAGEENDDATE"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Завершение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4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этапа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отделочные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работы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name="FIFTHSTAGEENDDATE"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Завершение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5 </w:t>
            </w:r>
            <w:r w:rsidRPr="00BD306F">
              <w:rPr>
                <w:rFonts w:ascii="Arial" w:hAnsi="Arial" w:cs="Arial"/>
                <w:sz w:val="18"/>
                <w:szCs w:val="18"/>
              </w:rPr>
              <w:t>этапа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благоустройство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территории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name="COMISSRESOLUTIONNUMBER"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разрешения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ввод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эксплуатацию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name="COMISSRESOLUTIONDATE"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разрешения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ввод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эксплуатацию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name="ENDBUILDSTATEMENTDATE"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заявления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завершении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name="REGISTRATIONDOCNUMBER"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Номер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документа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учетной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регистрации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name="REGISTRATIONDATE"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учетной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регистрации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&lt;xs:element name="INVESTCONTRNUMBER" type="xs:string"  minOccurs="0" maxOccurs="1"&gt;&lt;xs:annotation&gt;&lt;xs:documentation&gt;№ </w:t>
            </w:r>
            <w:r w:rsidRPr="00BD306F">
              <w:rPr>
                <w:rFonts w:ascii="Arial" w:hAnsi="Arial" w:cs="Arial"/>
                <w:sz w:val="18"/>
                <w:szCs w:val="18"/>
              </w:rPr>
              <w:t>инвестиционного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контракта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name="INVESTCONTRDATE"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Дата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инвестиционного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контракта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name="CONTRHANDOVERTIME" type="xs:date"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Срок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сдачи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договорам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:element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name="INVESTCONTRDOPSOGL"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Доп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BD306F">
              <w:rPr>
                <w:rFonts w:ascii="Arial" w:hAnsi="Arial" w:cs="Arial"/>
                <w:sz w:val="18"/>
                <w:szCs w:val="18"/>
              </w:rPr>
              <w:t>соглашения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инвест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BD306F">
              <w:rPr>
                <w:rFonts w:ascii="Arial" w:hAnsi="Arial" w:cs="Arial"/>
                <w:sz w:val="18"/>
                <w:szCs w:val="18"/>
              </w:rPr>
              <w:t>контракту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name="CITIZENBUILDMEMBER" type="xs:string"  minOccurs="0" maxOccurs="1"&gt;&lt;xs:annotation&gt;&lt;xs:documentation&gt;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Количество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граждан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участвующих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строительстве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&lt;/xs:documentation&gt;&lt;/xs:annotation&gt;&lt;/xs:element&gt;  &lt;!-- 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 xml:space="preserve">&lt;!-- </w:t>
            </w:r>
            <w:r w:rsidRPr="00BD306F">
              <w:rPr>
                <w:rFonts w:ascii="Arial" w:hAnsi="Arial" w:cs="Arial"/>
                <w:sz w:val="18"/>
                <w:szCs w:val="18"/>
              </w:rPr>
              <w:t>Поля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РСД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BD306F">
              <w:rPr>
                <w:rFonts w:ascii="Arial" w:hAnsi="Arial" w:cs="Arial"/>
                <w:sz w:val="18"/>
                <w:szCs w:val="18"/>
              </w:rPr>
              <w:t>которых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нет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XSD </w:t>
            </w:r>
            <w:r w:rsidRPr="00BD306F">
              <w:rPr>
                <w:rFonts w:ascii="Arial" w:hAnsi="Arial" w:cs="Arial"/>
                <w:sz w:val="18"/>
                <w:szCs w:val="18"/>
              </w:rPr>
              <w:t>СОГИ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BD306F">
              <w:rPr>
                <w:rFonts w:ascii="Arial" w:hAnsi="Arial" w:cs="Arial"/>
                <w:sz w:val="18"/>
                <w:szCs w:val="18"/>
              </w:rPr>
              <w:t>КОНЕЦ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) --&gt;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ref="ObjectLinks" minOccurs="0" maxOccurs="1"&gt;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</w:t>
            </w:r>
            <w:r w:rsidRPr="00BD306F">
              <w:rPr>
                <w:rFonts w:ascii="Arial" w:hAnsi="Arial" w:cs="Arial"/>
                <w:sz w:val="18"/>
                <w:szCs w:val="18"/>
              </w:rPr>
              <w:t>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                &lt;xs:documentation&gt;Описание ссылок данного документ</w:t>
            </w:r>
            <w:proofErr w:type="gramStart"/>
            <w:r w:rsidRPr="00BD306F">
              <w:rPr>
                <w:rFonts w:ascii="Arial" w:hAnsi="Arial" w:cs="Arial"/>
                <w:sz w:val="18"/>
                <w:szCs w:val="18"/>
              </w:rPr>
              <w:t>а(</w:t>
            </w:r>
            <w:proofErr w:type="gramEnd"/>
            <w:r w:rsidRPr="00BD306F">
              <w:rPr>
                <w:rFonts w:ascii="Arial" w:hAnsi="Arial" w:cs="Arial"/>
                <w:sz w:val="18"/>
                <w:szCs w:val="18"/>
              </w:rPr>
              <w:t>объекта) на другие документы(объекты)&lt;/xs:documentation&gt;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&lt;xs:element ref="filesTree" minOccurs="0" maxOccurs="1"&gt;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&lt;xs:documentation&gt;</w:t>
            </w:r>
            <w:r w:rsidRPr="00BD306F">
              <w:rPr>
                <w:rFonts w:ascii="Arial" w:hAnsi="Arial" w:cs="Arial"/>
                <w:sz w:val="18"/>
                <w:szCs w:val="18"/>
              </w:rPr>
              <w:t>Описание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дерева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файлов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и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D306F">
              <w:rPr>
                <w:rFonts w:ascii="Arial" w:hAnsi="Arial" w:cs="Arial"/>
                <w:sz w:val="18"/>
                <w:szCs w:val="18"/>
              </w:rPr>
              <w:t>папок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&lt;/xs:element&gt;&lt;xs:element ref="Contours" minOccurs="0" maxOccurs="1"&gt;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</w:t>
            </w:r>
            <w:r w:rsidRPr="00BD306F">
              <w:rPr>
                <w:rFonts w:ascii="Arial" w:hAnsi="Arial" w:cs="Arial"/>
                <w:sz w:val="18"/>
                <w:szCs w:val="18"/>
              </w:rPr>
              <w:t>&lt;xs:annotation&gt;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                &lt;xs:documentation&gt;Описание пространственной составляющей сущности данных&lt;/xs:documentation&gt;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&lt;/xs:annotation&gt;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&lt;/xs:complexType&gt;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 xml:space="preserve">    &lt;/xs:element&gt;</w:t>
            </w:r>
          </w:p>
          <w:p w:rsidR="002D47C0" w:rsidRPr="00BD306F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306F">
              <w:rPr>
                <w:rFonts w:ascii="Arial" w:hAnsi="Arial" w:cs="Arial"/>
                <w:sz w:val="18"/>
                <w:szCs w:val="18"/>
                <w:lang w:val="en-US"/>
              </w:rPr>
              <w:t>&lt;/xs:schema&gt;</w:t>
            </w:r>
          </w:p>
          <w:p w:rsidR="002D47C0" w:rsidRPr="00BD306F" w:rsidRDefault="002D47C0" w:rsidP="002D4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/>
              </w:rPr>
            </w:pPr>
          </w:p>
        </w:tc>
      </w:tr>
    </w:tbl>
    <w:p w:rsidR="002D47C0" w:rsidRPr="002D47C0" w:rsidRDefault="002D47C0" w:rsidP="002D47C0">
      <w:pPr>
        <w:pStyle w:val="22"/>
      </w:pPr>
      <w:bookmarkStart w:id="681" w:name="_Формат_файла_для"/>
      <w:bookmarkStart w:id="682" w:name="_Toc395085378"/>
      <w:bookmarkEnd w:id="681"/>
      <w:r w:rsidRPr="002D47C0">
        <w:lastRenderedPageBreak/>
        <w:t>Формат файла для передачи списка идентификаторов обновленных объектов</w:t>
      </w:r>
      <w:bookmarkEnd w:id="682"/>
      <w:r>
        <w:t xml:space="preserve"> (для ДВУХЭТАПНОЙ СХЕМЫ)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2D47C0" w:rsidRPr="00E66E36" w:rsidTr="00D43B89">
        <w:tc>
          <w:tcPr>
            <w:tcW w:w="8754" w:type="dxa"/>
            <w:shd w:val="clear" w:color="auto" w:fill="auto"/>
          </w:tcPr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&lt;?xml</w:t>
            </w:r>
            <w:proofErr w:type="gramEnd"/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&lt;xs:schema xmlns:xs="http://www.w3.org/2001/XMLSchema"&gt;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name="ListObjectsId"&gt;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ref="object" minOccurs="0" maxOccurs="unbounded"/&gt;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name="object"&gt;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name="objid" type="xs:string" minOccurs="1" maxOccurs="1"&gt;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>&lt;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xs</w:t>
            </w:r>
            <w:r w:rsidRPr="00707112">
              <w:rPr>
                <w:rFonts w:ascii="Arial" w:hAnsi="Arial" w:cs="Arial"/>
                <w:sz w:val="18"/>
                <w:szCs w:val="18"/>
              </w:rPr>
              <w:t>: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annotation</w:t>
            </w:r>
            <w:r w:rsidRPr="00707112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xs</w:t>
            </w:r>
            <w:r w:rsidRPr="00707112">
              <w:rPr>
                <w:rFonts w:ascii="Arial" w:hAnsi="Arial" w:cs="Arial"/>
                <w:sz w:val="18"/>
                <w:szCs w:val="18"/>
              </w:rPr>
              <w:t>: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documentation</w:t>
            </w:r>
            <w:r w:rsidRPr="00707112">
              <w:rPr>
                <w:rFonts w:ascii="Arial" w:hAnsi="Arial" w:cs="Arial"/>
                <w:sz w:val="18"/>
                <w:szCs w:val="18"/>
              </w:rPr>
              <w:t>&gt;уникальный идентификатор документа (объекта) в системе источнике&lt;/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xs</w:t>
            </w:r>
            <w:r w:rsidRPr="00707112">
              <w:rPr>
                <w:rFonts w:ascii="Arial" w:hAnsi="Arial" w:cs="Arial"/>
                <w:sz w:val="18"/>
                <w:szCs w:val="18"/>
              </w:rPr>
              <w:t>: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documentation</w:t>
            </w:r>
            <w:r w:rsidRPr="00707112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name="action" minOccurs="1" maxOccurs="1"&gt;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&lt;xs:documentation&gt;Действие с объектов create|update|delete&lt;/xs:documentation&gt;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value="update"/&gt;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value="delete"/&gt;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&lt;/xs:restriction&gt;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name="objInfo" type="xs:string" minOccurs="0" maxOccurs="1"&gt;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краткая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информация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об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объекте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name="comments" type="xs:string" minOccurs="0" maxOccurs="1"&gt;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&lt;xs:documentation&gt;любая дополнительная информация&lt;/xs:documentation&gt;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8066E9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&lt;/xs:schema&gt;</w:t>
            </w:r>
          </w:p>
        </w:tc>
      </w:tr>
    </w:tbl>
    <w:p w:rsidR="002D47C0" w:rsidRPr="008066E9" w:rsidRDefault="002D47C0" w:rsidP="002D47C0">
      <w:pPr>
        <w:spacing w:after="0"/>
        <w:ind w:left="851"/>
        <w:rPr>
          <w:lang w:val="en-US"/>
        </w:rPr>
      </w:pPr>
    </w:p>
    <w:p w:rsidR="002D47C0" w:rsidRPr="002D47C0" w:rsidRDefault="002D47C0" w:rsidP="002D47C0">
      <w:pPr>
        <w:pStyle w:val="22"/>
      </w:pPr>
      <w:bookmarkStart w:id="683" w:name="_Toc395085379"/>
      <w:r w:rsidRPr="002D47C0">
        <w:t>Дополнительная XSD, включенная в XSD, описывающие формат передачи данных регистра зданий.</w:t>
      </w:r>
      <w:bookmarkEnd w:id="68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54"/>
      </w:tblGrid>
      <w:tr w:rsidR="002D47C0" w:rsidRPr="00881016" w:rsidTr="00D43B89">
        <w:tc>
          <w:tcPr>
            <w:tcW w:w="8754" w:type="dxa"/>
            <w:shd w:val="clear" w:color="auto" w:fill="auto"/>
          </w:tcPr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&lt;?xml</w:t>
            </w:r>
            <w:proofErr w:type="gramEnd"/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&lt;xs:schema xmlns:xs="http://www.w3.org/2001/XMLSchema"&gt;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name="ObjectLinks"&gt;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name="link" minOccurs="0" maxOccurs="unbounded"&gt;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name="role_name"&gt;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Наименование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роли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Ссылка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Архивный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адрес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>&lt;xs:enumeration value="Адрес местонахождения"/&gt;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value="Справочный адрес"/&gt;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value="Почтовый адрес"/&gt;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value="Присвоенный адрес"/&gt;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value="Строительный адрес"/&gt;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value="Отменяет документ"/&gt;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</w:t>
            </w:r>
            <w:proofErr w:type="gramStart"/>
            <w:r w:rsidRPr="00707112">
              <w:rPr>
                <w:rFonts w:ascii="Arial" w:hAnsi="Arial" w:cs="Arial"/>
                <w:sz w:val="18"/>
                <w:szCs w:val="18"/>
              </w:rPr>
              <w:t>Включен</w:t>
            </w:r>
            <w:proofErr w:type="gramEnd"/>
            <w:r w:rsidRPr="00707112">
              <w:rPr>
                <w:rFonts w:ascii="Arial" w:hAnsi="Arial" w:cs="Arial"/>
                <w:sz w:val="18"/>
                <w:szCs w:val="18"/>
              </w:rPr>
              <w:t xml:space="preserve"> в заявку"/&gt;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value="Дополнение документа"/&gt;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value="Изменяет документ"/&gt;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Собственник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Правообладатель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>&lt;xs:enumeration value="Орган государственного технического учета"/&gt;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value="Согласование"/&gt;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value="Прочая организация"/&gt;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value="Проектная организация"/&gt;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Заявитель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Заказчик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Застройщик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Уполномоченный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орган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>&lt;xs:enumeration value="Источник сведений"/&gt;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value="Исполнитель"/&gt;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</w:t>
            </w:r>
            <w:proofErr w:type="gramStart"/>
            <w:r w:rsidRPr="00707112">
              <w:rPr>
                <w:rFonts w:ascii="Arial" w:hAnsi="Arial" w:cs="Arial"/>
                <w:sz w:val="18"/>
                <w:szCs w:val="18"/>
              </w:rPr>
              <w:t>Ответственный</w:t>
            </w:r>
            <w:proofErr w:type="gramEnd"/>
            <w:r w:rsidRPr="00707112">
              <w:rPr>
                <w:rFonts w:ascii="Arial" w:hAnsi="Arial" w:cs="Arial"/>
                <w:sz w:val="18"/>
                <w:szCs w:val="18"/>
              </w:rPr>
              <w:t xml:space="preserve"> за подготовку плана ГПЗУ"/&gt;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value="Регистратор"/&gt;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value="Исполнитель по подготовке сведений ИСОГД"/&gt;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  <w:t>&lt;xs:enumeration value="Исполнитель по подготовке чертежа ГПЗУ"/&gt;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Уполномоченное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лицо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Комиссия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Согласование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Другое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&lt;/xs:restriction&gt;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name="roleId"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роли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name="slave_id"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подчиненого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документа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707112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)&lt;/xs:documentation&gt;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name="master_id"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главного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документа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707112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)&lt;/xs:documentation&gt;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name="filesTree"&gt;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name="file" minOccurs="0" maxOccurs="unbounded"&gt;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name="type"&gt;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наименование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типа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707112">
              <w:rPr>
                <w:rFonts w:ascii="Arial" w:hAnsi="Arial" w:cs="Arial"/>
                <w:sz w:val="18"/>
                <w:szCs w:val="18"/>
              </w:rPr>
              <w:t>файл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или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папка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)&lt;/xs:documentation&gt;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папка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файл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&lt;/xs:restriction&gt;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name="name"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наименование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name="mime_type"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&lt;xs:documentation&gt;MIME-</w:t>
            </w:r>
            <w:r w:rsidRPr="00707112">
              <w:rPr>
                <w:rFonts w:ascii="Arial" w:hAnsi="Arial" w:cs="Arial"/>
                <w:sz w:val="18"/>
                <w:szCs w:val="18"/>
              </w:rPr>
              <w:t>тип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name="downloadLink"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Ссылка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на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скачивание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файла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name="doc_size" type="xs:integer" minOccurs="0" maxOccurs="1"&gt;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главного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документа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707112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)&lt;/xs:documentation&gt;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name="fileId"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name="fileId_parent"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родительского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name="fTreeId"&gt;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главного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в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дереве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name="action"&gt;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Действие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с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объектов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create|update|delete&lt;/xs:documentation&gt;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value="create"/&gt;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value="update"/&gt;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value="delete"/&gt;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&lt;/xs:restriction&gt;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name="Contours"&gt;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ref="Contour" minOccurs="0" maxOccurs="unbounded"&gt;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контура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name="srid"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идентификаторы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пространственных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ссылок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name="Contour"&gt;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ref="Entity_Spatial"&gt;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контура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name="id"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идентификатор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графического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name="descr"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надпись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графического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объекта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name="fcode" type="xs:string"&gt;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код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707112">
              <w:rPr>
                <w:rFonts w:ascii="Arial" w:hAnsi="Arial" w:cs="Arial"/>
                <w:sz w:val="18"/>
                <w:szCs w:val="18"/>
              </w:rPr>
              <w:t>описывающий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графику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707112">
              <w:rPr>
                <w:rFonts w:ascii="Arial" w:hAnsi="Arial" w:cs="Arial"/>
                <w:sz w:val="18"/>
                <w:szCs w:val="18"/>
              </w:rPr>
              <w:t>цвет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линии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707112">
              <w:rPr>
                <w:rFonts w:ascii="Arial" w:hAnsi="Arial" w:cs="Arial"/>
                <w:sz w:val="18"/>
                <w:szCs w:val="18"/>
              </w:rPr>
              <w:t>толщина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т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707112">
              <w:rPr>
                <w:rFonts w:ascii="Arial" w:hAnsi="Arial" w:cs="Arial"/>
                <w:sz w:val="18"/>
                <w:szCs w:val="18"/>
              </w:rPr>
              <w:t>д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.&lt;/xs:documentation&gt;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name="Entity_Spatial"&gt;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ref="Spatial_Element"   minOccurs="0" maxOccurs="unbounded"&gt;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контура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name="Spatial_Element"&gt;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ref="Spelement_Unit" maxOccurs="unbounded"&gt;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Часть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name="Spelement_Unit"&gt;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ref="Ordinate"&gt;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Координата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&lt;/xs:sequence&gt;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name="Type_Unit" use="required"&gt;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&lt;xs:documentation&gt;"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Элементарный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"  </w:t>
            </w:r>
            <w:r w:rsidRPr="00707112">
              <w:rPr>
                <w:rFonts w:ascii="Arial" w:hAnsi="Arial" w:cs="Arial"/>
                <w:sz w:val="18"/>
                <w:szCs w:val="18"/>
              </w:rPr>
              <w:t>тип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для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части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base="xs:string"&gt;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&lt;xs:enumeration value="</w:t>
            </w:r>
            <w:r w:rsidRPr="00707112">
              <w:rPr>
                <w:rFonts w:ascii="Arial" w:hAnsi="Arial" w:cs="Arial"/>
                <w:sz w:val="18"/>
                <w:szCs w:val="18"/>
              </w:rPr>
              <w:t>Точка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&lt;/xs:restriction&gt;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name="Su_Nmb" use="required"&gt;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Номер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части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элемента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707112">
              <w:rPr>
                <w:rFonts w:ascii="Arial" w:hAnsi="Arial" w:cs="Arial"/>
                <w:sz w:val="18"/>
                <w:szCs w:val="18"/>
              </w:rPr>
              <w:t>порядок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обхода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)&lt;/xs:documentation&gt;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base="xs:integer"/&gt;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&lt;xs:element name="Ordinate"&gt;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name="Y" use="required"&gt;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Координата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X&lt;/xs:documentation&gt;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base="xs:decimal"/&gt;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name="X" use="required"&gt;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Координата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Y&lt;/xs:documentation&gt;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base="xs:decimal"/&gt;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&lt;xs:attribute name="Ord_Nmb" use="required"&gt;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&lt;xs:documentation&gt;</w:t>
            </w:r>
            <w:r w:rsidRPr="00707112">
              <w:rPr>
                <w:rFonts w:ascii="Arial" w:hAnsi="Arial" w:cs="Arial"/>
                <w:sz w:val="18"/>
                <w:szCs w:val="18"/>
              </w:rPr>
              <w:t>Номер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точки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Pr="00707112">
              <w:rPr>
                <w:rFonts w:ascii="Arial" w:hAnsi="Arial" w:cs="Arial"/>
                <w:sz w:val="18"/>
                <w:szCs w:val="18"/>
              </w:rPr>
              <w:t>порядок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07112">
              <w:rPr>
                <w:rFonts w:ascii="Arial" w:hAnsi="Arial" w:cs="Arial"/>
                <w:sz w:val="18"/>
                <w:szCs w:val="18"/>
              </w:rPr>
              <w:t>обхода</w:t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>)&lt;/xs:documentation&gt;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&lt;/xs:annotation&gt;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&lt;xs:restriction base="xs:integer"/&gt;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&lt;/xs:simpleType&gt;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&lt;/xs:attribute&gt;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  <w:t>&lt;/xs:complexType&gt;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07112"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  <w:r w:rsidRPr="00707112">
              <w:rPr>
                <w:rFonts w:ascii="Arial" w:hAnsi="Arial" w:cs="Arial"/>
                <w:sz w:val="18"/>
                <w:szCs w:val="18"/>
              </w:rPr>
              <w:t>&lt;/xs:element&gt;</w:t>
            </w:r>
          </w:p>
          <w:p w:rsidR="002D47C0" w:rsidRPr="00707112" w:rsidRDefault="002D47C0" w:rsidP="002D47C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112">
              <w:rPr>
                <w:rFonts w:ascii="Arial" w:hAnsi="Arial" w:cs="Arial"/>
                <w:sz w:val="18"/>
                <w:szCs w:val="18"/>
              </w:rPr>
              <w:t>&lt;/xs:schema&gt;</w:t>
            </w:r>
          </w:p>
        </w:tc>
      </w:tr>
    </w:tbl>
    <w:p w:rsidR="002D47C0" w:rsidRPr="00707112" w:rsidRDefault="002D47C0" w:rsidP="002D47C0">
      <w:pPr>
        <w:spacing w:after="0"/>
        <w:jc w:val="center"/>
        <w:rPr>
          <w:rStyle w:val="afff8"/>
          <w:lang w:val="en-US"/>
        </w:rPr>
      </w:pPr>
    </w:p>
    <w:p w:rsidR="00FC288B" w:rsidRPr="00231CAC" w:rsidRDefault="00FC288B" w:rsidP="00FC288B">
      <w:pPr>
        <w:pStyle w:val="11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Алгоритм загрузки данных в РСД (справочники Районов и Поселений)</w:t>
      </w:r>
    </w:p>
    <w:p w:rsidR="00FC288B" w:rsidRDefault="00FC288B" w:rsidP="00FC288B">
      <w:pPr>
        <w:pStyle w:val="22"/>
      </w:pPr>
      <w:r>
        <w:t>Общее описание алгоритма</w:t>
      </w:r>
    </w:p>
    <w:p w:rsidR="009E6B2C" w:rsidRDefault="009E6B2C" w:rsidP="009E6B2C">
      <w:r>
        <w:t>Ключевые особенности алгоритма загрузки:</w:t>
      </w:r>
    </w:p>
    <w:p w:rsidR="009E6B2C" w:rsidRDefault="009E6B2C" w:rsidP="009E6B2C">
      <w:pPr>
        <w:pStyle w:val="a8"/>
        <w:numPr>
          <w:ilvl w:val="0"/>
          <w:numId w:val="28"/>
        </w:numPr>
      </w:pPr>
      <w:proofErr w:type="gramStart"/>
      <w:r>
        <w:t>Загрузка данных осуществляется из приходящего из СИВГК объединенного справнчника муниципальных образований МО, который при разборе на стороне РСД разгружается в 2 имеющихся в РСД справочника «Районы»</w:t>
      </w:r>
      <w:r w:rsidR="003275D4">
        <w:t xml:space="preserve"> (</w:t>
      </w:r>
      <w:bookmarkStart w:id="684" w:name="OLE_LINK5"/>
      <w:bookmarkStart w:id="685" w:name="OLE_LINK6"/>
      <w:r w:rsidR="003275D4" w:rsidRPr="00D43B89">
        <w:rPr>
          <w:color w:val="000000"/>
          <w:sz w:val="18"/>
          <w:szCs w:val="18"/>
          <w:lang w:val="en-US"/>
        </w:rPr>
        <w:t>TERR</w:t>
      </w:r>
      <w:r w:rsidR="003275D4" w:rsidRPr="003275D4">
        <w:rPr>
          <w:color w:val="000000"/>
          <w:sz w:val="18"/>
          <w:szCs w:val="18"/>
        </w:rPr>
        <w:t>_</w:t>
      </w:r>
      <w:r w:rsidR="003275D4" w:rsidRPr="00D43B89">
        <w:rPr>
          <w:color w:val="000000"/>
          <w:sz w:val="18"/>
          <w:szCs w:val="18"/>
          <w:lang w:val="en-US"/>
        </w:rPr>
        <w:t>DEPTS</w:t>
      </w:r>
      <w:bookmarkEnd w:id="684"/>
      <w:bookmarkEnd w:id="685"/>
      <w:r w:rsidR="003275D4">
        <w:t>)</w:t>
      </w:r>
      <w:r>
        <w:t xml:space="preserve"> и «Городские и сельские поселения»</w:t>
      </w:r>
      <w:r w:rsidR="003275D4">
        <w:t xml:space="preserve"> (</w:t>
      </w:r>
      <w:r w:rsidR="003275D4" w:rsidRPr="00D43B89">
        <w:rPr>
          <w:color w:val="000000"/>
          <w:sz w:val="18"/>
          <w:szCs w:val="18"/>
          <w:lang w:val="en-US"/>
        </w:rPr>
        <w:t>TERR</w:t>
      </w:r>
      <w:r w:rsidR="003275D4" w:rsidRPr="003275D4">
        <w:rPr>
          <w:color w:val="000000"/>
          <w:sz w:val="18"/>
          <w:szCs w:val="18"/>
        </w:rPr>
        <w:t>_</w:t>
      </w:r>
      <w:r w:rsidR="003275D4">
        <w:rPr>
          <w:color w:val="000000"/>
          <w:sz w:val="18"/>
          <w:szCs w:val="18"/>
          <w:lang w:val="en-US"/>
        </w:rPr>
        <w:t>POINTS</w:t>
      </w:r>
      <w:r w:rsidR="003275D4">
        <w:t>)</w:t>
      </w:r>
      <w:r>
        <w:t>.</w:t>
      </w:r>
      <w:proofErr w:type="gramEnd"/>
      <w:r w:rsidR="003F07DA">
        <w:t xml:space="preserve"> То в какой справочник требуется загрузить тот или иной объект</w:t>
      </w:r>
      <w:r w:rsidR="00B20825">
        <w:t>,</w:t>
      </w:r>
      <w:r w:rsidR="003F07DA">
        <w:t xml:space="preserve"> определяется значением атрибута «</w:t>
      </w:r>
      <w:r w:rsidR="003F07DA" w:rsidRPr="00231CAC">
        <w:rPr>
          <w:color w:val="000000"/>
          <w:sz w:val="18"/>
          <w:szCs w:val="18"/>
        </w:rPr>
        <w:t>Тип_муниципального_образования</w:t>
      </w:r>
      <w:r w:rsidR="003F07DA">
        <w:t xml:space="preserve">»,  который содержится во входном файле (структура файла описана в разделе </w:t>
      </w:r>
      <w:fldSimple w:instr=" REF _Ref398053310 \r \h  \* MERGEFORMAT ">
        <w:r w:rsidR="003F07DA" w:rsidRPr="003F07DA">
          <w:rPr>
            <w:b/>
            <w:u w:val="single"/>
          </w:rPr>
          <w:t>6.1</w:t>
        </w:r>
      </w:fldSimple>
      <w:r w:rsidR="003F07DA">
        <w:t>).</w:t>
      </w:r>
    </w:p>
    <w:p w:rsidR="003F07DA" w:rsidRDefault="003F07DA" w:rsidP="009E6B2C">
      <w:pPr>
        <w:pStyle w:val="a8"/>
        <w:numPr>
          <w:ilvl w:val="0"/>
          <w:numId w:val="28"/>
        </w:numPr>
      </w:pPr>
      <w:r>
        <w:t>Для обеспечения возможности обновления наименований объектов справочников, при их изменении в системе источнике, в РСД сохраняются идентификаторы объектов в СИВГК</w:t>
      </w:r>
      <w:r w:rsidR="003275D4">
        <w:t xml:space="preserve"> (поле </w:t>
      </w:r>
      <w:r w:rsidR="003275D4" w:rsidRPr="00D43B89">
        <w:rPr>
          <w:color w:val="000000"/>
          <w:sz w:val="18"/>
          <w:szCs w:val="18"/>
        </w:rPr>
        <w:t>FOREIGN_ID</w:t>
      </w:r>
      <w:r w:rsidR="003275D4">
        <w:rPr>
          <w:color w:val="000000"/>
          <w:sz w:val="18"/>
          <w:szCs w:val="18"/>
        </w:rPr>
        <w:t xml:space="preserve"> в справочниках </w:t>
      </w:r>
      <w:r w:rsidR="003275D4" w:rsidRPr="00D43B89">
        <w:rPr>
          <w:color w:val="000000"/>
          <w:sz w:val="18"/>
          <w:szCs w:val="18"/>
          <w:lang w:val="en-US"/>
        </w:rPr>
        <w:t>TERR</w:t>
      </w:r>
      <w:r w:rsidR="003275D4" w:rsidRPr="003275D4">
        <w:rPr>
          <w:color w:val="000000"/>
          <w:sz w:val="18"/>
          <w:szCs w:val="18"/>
        </w:rPr>
        <w:t>_</w:t>
      </w:r>
      <w:r w:rsidR="003275D4" w:rsidRPr="00D43B89">
        <w:rPr>
          <w:color w:val="000000"/>
          <w:sz w:val="18"/>
          <w:szCs w:val="18"/>
          <w:lang w:val="en-US"/>
        </w:rPr>
        <w:t>DEPTS</w:t>
      </w:r>
      <w:r w:rsidR="003275D4">
        <w:rPr>
          <w:color w:val="000000"/>
          <w:sz w:val="18"/>
          <w:szCs w:val="18"/>
        </w:rPr>
        <w:t xml:space="preserve"> и </w:t>
      </w:r>
      <w:r w:rsidR="003275D4" w:rsidRPr="00D43B89">
        <w:rPr>
          <w:color w:val="000000"/>
          <w:sz w:val="18"/>
          <w:szCs w:val="18"/>
          <w:lang w:val="en-US"/>
        </w:rPr>
        <w:t>TERR</w:t>
      </w:r>
      <w:r w:rsidR="003275D4" w:rsidRPr="003275D4">
        <w:rPr>
          <w:color w:val="000000"/>
          <w:sz w:val="18"/>
          <w:szCs w:val="18"/>
        </w:rPr>
        <w:t>_</w:t>
      </w:r>
      <w:r w:rsidR="003275D4">
        <w:rPr>
          <w:color w:val="000000"/>
          <w:sz w:val="18"/>
          <w:szCs w:val="18"/>
          <w:lang w:val="en-US"/>
        </w:rPr>
        <w:t>POINTS</w:t>
      </w:r>
      <w:r w:rsidR="003275D4">
        <w:t>)</w:t>
      </w:r>
      <w:r>
        <w:t>.</w:t>
      </w:r>
    </w:p>
    <w:p w:rsidR="003275D4" w:rsidRDefault="003275D4" w:rsidP="003275D4">
      <w:pPr>
        <w:pStyle w:val="a8"/>
        <w:numPr>
          <w:ilvl w:val="0"/>
          <w:numId w:val="28"/>
        </w:numPr>
      </w:pPr>
      <w:proofErr w:type="gramStart"/>
      <w:r>
        <w:t>Объекты</w:t>
      </w:r>
      <w:proofErr w:type="gramEnd"/>
      <w:r>
        <w:t xml:space="preserve"> у которых указан тип муниципального образования «Городской округ» загружаются в справочник «Городские и сельские поселения»</w:t>
      </w:r>
    </w:p>
    <w:p w:rsidR="003F07DA" w:rsidRDefault="003F07DA" w:rsidP="009E6B2C">
      <w:pPr>
        <w:pStyle w:val="a8"/>
        <w:numPr>
          <w:ilvl w:val="0"/>
          <w:numId w:val="28"/>
        </w:numPr>
      </w:pPr>
      <w:r>
        <w:t>Привязка городских и сельских поселений к районам в РСД осуществляется на основании связей объектов, заданных во входном файле атрибутом «Родитель».</w:t>
      </w:r>
    </w:p>
    <w:p w:rsidR="003275D4" w:rsidRDefault="003275D4" w:rsidP="009E6B2C">
      <w:pPr>
        <w:pStyle w:val="a8"/>
        <w:numPr>
          <w:ilvl w:val="0"/>
          <w:numId w:val="28"/>
        </w:numPr>
      </w:pPr>
      <w:r>
        <w:t>Вносимые в справочник поселений объеккты типа «Городской округ» всегда привязываются к созданной заблаговременно в справочнике «Районы» записи «Городские округа».</w:t>
      </w:r>
    </w:p>
    <w:p w:rsidR="009E6B2C" w:rsidRDefault="009E6B2C" w:rsidP="009E6B2C">
      <w:pPr>
        <w:pStyle w:val="a8"/>
        <w:numPr>
          <w:ilvl w:val="0"/>
          <w:numId w:val="28"/>
        </w:numPr>
      </w:pPr>
      <w:r>
        <w:lastRenderedPageBreak/>
        <w:t>При получении обновленных данных в БД РСД загружаются</w:t>
      </w:r>
      <w:r w:rsidRPr="00B41880">
        <w:t xml:space="preserve"> только те поля, которые име</w:t>
      </w:r>
      <w:r>
        <w:t>ются в БД РСД, согласно таблице</w:t>
      </w:r>
      <w:r w:rsidRPr="00B41880">
        <w:t xml:space="preserve"> соответствия атрибутов XML и полей БД РСД</w:t>
      </w:r>
      <w:r w:rsidR="003F07DA">
        <w:t xml:space="preserve"> (раздел </w:t>
      </w:r>
      <w:fldSimple w:instr=" REF _Ref398053151 \r \h  \* MERGEFORMAT ">
        <w:r w:rsidR="003F07DA" w:rsidRPr="003F07DA">
          <w:rPr>
            <w:b/>
            <w:u w:val="single"/>
          </w:rPr>
          <w:t>8.2</w:t>
        </w:r>
      </w:fldSimple>
      <w:r w:rsidR="003F07DA">
        <w:t>)</w:t>
      </w:r>
    </w:p>
    <w:p w:rsidR="009E6B2C" w:rsidRDefault="003275D4" w:rsidP="00475D11">
      <w:pPr>
        <w:pStyle w:val="a8"/>
        <w:numPr>
          <w:ilvl w:val="0"/>
          <w:numId w:val="28"/>
        </w:numPr>
      </w:pPr>
      <w:r>
        <w:t>При разборе входного файла, каждый объект проверяется</w:t>
      </w:r>
      <w:r w:rsidR="00475D11">
        <w:t xml:space="preserve"> на наличие записи о нем в РСД. О</w:t>
      </w:r>
      <w:r>
        <w:t xml:space="preserve">существляется поиск </w:t>
      </w:r>
      <w:r w:rsidRPr="00475D11">
        <w:rPr>
          <w:lang w:val="en-US"/>
        </w:rPr>
        <w:t>ID</w:t>
      </w:r>
      <w:r w:rsidRPr="003275D4">
        <w:t xml:space="preserve"> </w:t>
      </w:r>
      <w:r>
        <w:t xml:space="preserve">объекта, указанного в файле по имеющимся значениям полей (в зависимости от типа объекта) </w:t>
      </w:r>
      <w:r w:rsidRPr="00475D11">
        <w:rPr>
          <w:color w:val="000000"/>
          <w:sz w:val="18"/>
          <w:szCs w:val="18"/>
          <w:lang w:val="en-US"/>
        </w:rPr>
        <w:t>TERR</w:t>
      </w:r>
      <w:r w:rsidRPr="00475D11">
        <w:rPr>
          <w:color w:val="000000"/>
          <w:sz w:val="18"/>
          <w:szCs w:val="18"/>
        </w:rPr>
        <w:t>_</w:t>
      </w:r>
      <w:r w:rsidRPr="00475D11">
        <w:rPr>
          <w:color w:val="000000"/>
          <w:sz w:val="18"/>
          <w:szCs w:val="18"/>
          <w:lang w:val="en-US"/>
        </w:rPr>
        <w:t>DEPTS</w:t>
      </w:r>
      <w:r w:rsidRPr="00475D11">
        <w:rPr>
          <w:color w:val="000000"/>
          <w:sz w:val="18"/>
          <w:szCs w:val="18"/>
        </w:rPr>
        <w:t>.</w:t>
      </w:r>
      <w:r w:rsidR="00475D11" w:rsidRPr="00475D11">
        <w:rPr>
          <w:color w:val="000000"/>
          <w:sz w:val="18"/>
          <w:szCs w:val="18"/>
        </w:rPr>
        <w:t xml:space="preserve"> FOREIGN_ID или </w:t>
      </w:r>
      <w:r w:rsidR="00475D11" w:rsidRPr="00475D11">
        <w:rPr>
          <w:color w:val="000000"/>
          <w:sz w:val="18"/>
          <w:szCs w:val="18"/>
          <w:lang w:val="en-US"/>
        </w:rPr>
        <w:t>TERR</w:t>
      </w:r>
      <w:r w:rsidR="00475D11" w:rsidRPr="00475D11">
        <w:rPr>
          <w:color w:val="000000"/>
          <w:sz w:val="18"/>
          <w:szCs w:val="18"/>
        </w:rPr>
        <w:t>_</w:t>
      </w:r>
      <w:r w:rsidR="00475D11" w:rsidRPr="00475D11">
        <w:rPr>
          <w:color w:val="000000"/>
          <w:sz w:val="18"/>
          <w:szCs w:val="18"/>
          <w:lang w:val="en-US"/>
        </w:rPr>
        <w:t>POINTS</w:t>
      </w:r>
      <w:r w:rsidR="00475D11" w:rsidRPr="00475D11">
        <w:rPr>
          <w:color w:val="000000"/>
          <w:sz w:val="18"/>
          <w:szCs w:val="18"/>
        </w:rPr>
        <w:t xml:space="preserve">. FOREIGN_ID, </w:t>
      </w:r>
      <w:r w:rsidR="00475D11">
        <w:t xml:space="preserve"> если объект найден, то он обновляется данными из файла, если не найден, то осуществляется поиск по точному совпадению наименований. Если в результате поиска по наименованию объект найден, то он обновляется данными из файла. Если объект не найден, то в БД РСД добавляется новая запись в справочник (сложная обработка данных, выявляющая</w:t>
      </w:r>
      <w:r w:rsidR="00475D11" w:rsidRPr="00B41880">
        <w:t xml:space="preserve"> к</w:t>
      </w:r>
      <w:r w:rsidR="00475D11">
        <w:t>акие</w:t>
      </w:r>
      <w:r w:rsidR="00475D11" w:rsidRPr="00B41880">
        <w:t xml:space="preserve">-либо разночтения </w:t>
      </w:r>
      <w:proofErr w:type="gramStart"/>
      <w:r w:rsidR="00475D11">
        <w:t>в</w:t>
      </w:r>
      <w:proofErr w:type="gramEnd"/>
      <w:r w:rsidR="00475D11">
        <w:t xml:space="preserve"> поступающих и имеющихся в РСД наименований районов и поселений, не предусмотрена).</w:t>
      </w:r>
    </w:p>
    <w:p w:rsidR="009E6B2C" w:rsidRPr="00B41880" w:rsidRDefault="004B1700" w:rsidP="009E6B2C">
      <w:pPr>
        <w:pStyle w:val="a8"/>
        <w:numPr>
          <w:ilvl w:val="0"/>
          <w:numId w:val="28"/>
        </w:numPr>
      </w:pPr>
      <w:r>
        <w:t xml:space="preserve">Если запись о районе или поселении удалена из системы источника (СИВГК), то в РСД при очередном обновлении справочников соответствующая запись не </w:t>
      </w:r>
      <w:proofErr w:type="gramStart"/>
      <w:r>
        <w:t>удалаяется</w:t>
      </w:r>
      <w:proofErr w:type="gramEnd"/>
      <w:r>
        <w:t xml:space="preserve"> поскольку она может иметь привязанные к ней объекты строительства (признак, показывающий, что объект удален в системе источнике во входном файле также отсутствует).</w:t>
      </w:r>
    </w:p>
    <w:p w:rsidR="00FC288B" w:rsidRPr="00D43B89" w:rsidRDefault="00FC288B" w:rsidP="00FC288B">
      <w:pPr>
        <w:pStyle w:val="22"/>
      </w:pPr>
      <w:bookmarkStart w:id="686" w:name="_Toc395085383"/>
      <w:r>
        <w:t>Таблица</w:t>
      </w:r>
      <w:r w:rsidRPr="00D43B89">
        <w:t xml:space="preserve"> соответствия атрибутов XML файлов для передачи данных при информационном взаимодействии и полей БД РСД</w:t>
      </w:r>
    </w:p>
    <w:tbl>
      <w:tblPr>
        <w:tblW w:w="5000" w:type="pct"/>
        <w:tblLayout w:type="fixed"/>
        <w:tblLook w:val="04A0"/>
      </w:tblPr>
      <w:tblGrid>
        <w:gridCol w:w="1951"/>
        <w:gridCol w:w="1560"/>
        <w:gridCol w:w="1560"/>
        <w:gridCol w:w="1558"/>
        <w:gridCol w:w="2942"/>
      </w:tblGrid>
      <w:tr w:rsidR="00FC288B" w:rsidRPr="00570AAF" w:rsidTr="009E6B2C">
        <w:trPr>
          <w:trHeight w:val="300"/>
          <w:tblHeader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3"/>
            <w:hideMark/>
          </w:tcPr>
          <w:bookmarkEnd w:id="686"/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Атрибут в XML</w:t>
            </w:r>
          </w:p>
        </w:tc>
        <w:tc>
          <w:tcPr>
            <w:tcW w:w="244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Поле в РСД</w:t>
            </w:r>
          </w:p>
        </w:tc>
        <w:tc>
          <w:tcPr>
            <w:tcW w:w="15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Комментарий по использова</w:t>
            </w:r>
          </w:p>
        </w:tc>
      </w:tr>
      <w:tr w:rsidR="00FC288B" w:rsidRPr="00570AAF" w:rsidTr="009E6B2C">
        <w:trPr>
          <w:trHeight w:val="300"/>
          <w:tblHeader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Имя атрибута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Название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Таблица БД РСД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Поле БД РСД</w:t>
            </w:r>
          </w:p>
        </w:tc>
        <w:tc>
          <w:tcPr>
            <w:tcW w:w="15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</w:tcPr>
          <w:p w:rsidR="00FC288B" w:rsidRPr="00570AAF" w:rsidRDefault="00FC288B" w:rsidP="009E6B2C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FC288B" w:rsidRPr="00570AAF" w:rsidTr="009E6B2C">
        <w:trPr>
          <w:trHeight w:val="600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231CAC" w:rsidRDefault="00FC288B" w:rsidP="009E6B2C">
            <w:pPr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Идентификатор</w:t>
            </w:r>
            <w:r>
              <w:rPr>
                <w:color w:val="000000"/>
                <w:sz w:val="18"/>
                <w:szCs w:val="18"/>
              </w:rPr>
              <w:t xml:space="preserve"> объекта во внешней системе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88B" w:rsidRPr="00D43B89" w:rsidRDefault="00FC288B" w:rsidP="009E6B2C">
            <w:pPr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D43B89">
              <w:rPr>
                <w:color w:val="000000"/>
                <w:sz w:val="18"/>
                <w:szCs w:val="18"/>
                <w:lang w:val="en-US"/>
              </w:rPr>
              <w:t xml:space="preserve">TERR_DEPTS </w:t>
            </w:r>
            <w:r>
              <w:rPr>
                <w:color w:val="000000"/>
                <w:sz w:val="18"/>
                <w:szCs w:val="18"/>
              </w:rPr>
              <w:t>или</w:t>
            </w:r>
            <w:r w:rsidRPr="00D43B89">
              <w:rPr>
                <w:color w:val="000000"/>
                <w:sz w:val="18"/>
                <w:szCs w:val="18"/>
                <w:lang w:val="en-US"/>
              </w:rPr>
              <w:t xml:space="preserve"> TERR_</w:t>
            </w:r>
            <w:r>
              <w:rPr>
                <w:color w:val="000000"/>
                <w:sz w:val="18"/>
                <w:szCs w:val="18"/>
                <w:lang w:val="en-US"/>
              </w:rPr>
              <w:t>POINTS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D43B89">
              <w:rPr>
                <w:color w:val="000000"/>
                <w:sz w:val="18"/>
                <w:szCs w:val="18"/>
              </w:rPr>
              <w:t>FOREIGN_ID</w:t>
            </w:r>
          </w:p>
        </w:tc>
        <w:tc>
          <w:tcPr>
            <w:tcW w:w="1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FC288B" w:rsidRPr="00570AAF" w:rsidTr="009E6B2C">
        <w:trPr>
          <w:trHeight w:val="6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231CAC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Название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88B" w:rsidRPr="00D43B89" w:rsidRDefault="00FC288B" w:rsidP="009E6B2C">
            <w:pPr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D43B89">
              <w:rPr>
                <w:color w:val="000000"/>
                <w:sz w:val="18"/>
                <w:szCs w:val="18"/>
                <w:lang w:val="en-US"/>
              </w:rPr>
              <w:t xml:space="preserve">TERR_DEPTS </w:t>
            </w:r>
            <w:r>
              <w:rPr>
                <w:color w:val="000000"/>
                <w:sz w:val="18"/>
                <w:szCs w:val="18"/>
              </w:rPr>
              <w:t>или</w:t>
            </w:r>
            <w:r w:rsidRPr="00D43B89">
              <w:rPr>
                <w:color w:val="000000"/>
                <w:sz w:val="18"/>
                <w:szCs w:val="18"/>
                <w:lang w:val="en-US"/>
              </w:rPr>
              <w:t xml:space="preserve"> TERR_</w:t>
            </w:r>
            <w:r>
              <w:rPr>
                <w:color w:val="000000"/>
                <w:sz w:val="18"/>
                <w:szCs w:val="18"/>
                <w:lang w:val="en-US"/>
              </w:rPr>
              <w:t>POINTS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FC288B" w:rsidRPr="00570AAF" w:rsidTr="009E6B2C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231CAC">
              <w:rPr>
                <w:color w:val="000000"/>
                <w:sz w:val="18"/>
                <w:szCs w:val="18"/>
              </w:rPr>
              <w:t>Тип_муниципального_образования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288B" w:rsidRPr="00D43B89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Значения атрибутов в данном поле </w:t>
            </w:r>
            <w:r>
              <w:rPr>
                <w:color w:val="000000"/>
                <w:sz w:val="18"/>
                <w:szCs w:val="18"/>
                <w:lang w:val="en-US"/>
              </w:rPr>
              <w:t>XML</w:t>
            </w:r>
            <w:r w:rsidRPr="00D43B89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определяет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в какой из справочников будут загружены данные</w:t>
            </w:r>
          </w:p>
        </w:tc>
      </w:tr>
      <w:tr w:rsidR="00FC288B" w:rsidRPr="00570AAF" w:rsidTr="009E6B2C">
        <w:trPr>
          <w:trHeight w:val="6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231CAC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ОКАТО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288B" w:rsidRPr="00D43B89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загружается</w:t>
            </w:r>
          </w:p>
        </w:tc>
      </w:tr>
      <w:tr w:rsidR="00FC288B" w:rsidRPr="00570AAF" w:rsidTr="009E6B2C">
        <w:trPr>
          <w:trHeight w:val="6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570AAF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Родитель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231CAC" w:rsidRDefault="00FC288B" w:rsidP="009E6B2C">
            <w:pPr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231CAC" w:rsidRDefault="00FC288B" w:rsidP="009E6B2C">
            <w:pPr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88B" w:rsidRPr="00231CAC" w:rsidRDefault="00FC288B" w:rsidP="009E6B2C">
            <w:pPr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288B" w:rsidRPr="00D43B89" w:rsidRDefault="00FC288B" w:rsidP="009E6B2C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Используется для опроеделения привязки поселения к району </w:t>
            </w:r>
          </w:p>
        </w:tc>
      </w:tr>
    </w:tbl>
    <w:p w:rsidR="00FC288B" w:rsidRDefault="00FC288B" w:rsidP="00FC288B"/>
    <w:p w:rsidR="00FC288B" w:rsidRPr="00FC288B" w:rsidRDefault="00FC288B" w:rsidP="00FC288B"/>
    <w:p w:rsidR="00231CAC" w:rsidRPr="00231CAC" w:rsidRDefault="00D43B89" w:rsidP="00231CAC">
      <w:pPr>
        <w:pStyle w:val="11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Алгоритм выгрузки данных из РСД (регистр строящихся объектов по запросу АИС СОГИ)</w:t>
      </w:r>
    </w:p>
    <w:p w:rsidR="00231CAC" w:rsidRDefault="00D43B89" w:rsidP="00231CAC">
      <w:pPr>
        <w:pStyle w:val="22"/>
      </w:pPr>
      <w:r>
        <w:t>Общее описание алгоритма</w:t>
      </w:r>
    </w:p>
    <w:p w:rsidR="00E5432F" w:rsidRDefault="00E5432F" w:rsidP="00230E0B">
      <w:r>
        <w:t xml:space="preserve">СОГИ запрашивает у РСД список идентификаторов, указывая (в случае необходимости) диапазон дат, за которые требуются сведения (блок </w:t>
      </w:r>
      <w:r w:rsidR="00C14314" w:rsidRPr="00C14314">
        <w:t>&lt;</w:t>
      </w:r>
      <w:r>
        <w:rPr>
          <w:lang w:val="en-US"/>
        </w:rPr>
        <w:t>filter</w:t>
      </w:r>
      <w:r w:rsidR="00C14314" w:rsidRPr="00C14314">
        <w:t>&gt;)</w:t>
      </w:r>
      <w:r>
        <w:t xml:space="preserve">. РСД возвращает в составе блока </w:t>
      </w:r>
      <w:r w:rsidR="00C14314" w:rsidRPr="00C14314">
        <w:t>&lt;</w:t>
      </w:r>
      <w:r>
        <w:rPr>
          <w:lang w:val="en-US"/>
        </w:rPr>
        <w:t>data</w:t>
      </w:r>
      <w:r w:rsidR="00C14314" w:rsidRPr="00C14314">
        <w:t xml:space="preserve">&gt; </w:t>
      </w:r>
      <w:r>
        <w:rPr>
          <w:lang w:val="en-US"/>
        </w:rPr>
        <w:t>Xml</w:t>
      </w:r>
      <w:r>
        <w:t xml:space="preserve">, </w:t>
      </w:r>
      <w:proofErr w:type="gramStart"/>
      <w:r>
        <w:t>описанный</w:t>
      </w:r>
      <w:proofErr w:type="gramEnd"/>
      <w:r>
        <w:t xml:space="preserve"> в п.6.3, при этом </w:t>
      </w:r>
      <w:r w:rsidR="008F204D">
        <w:t>содержимое</w:t>
      </w:r>
      <w:r w:rsidR="00F14939">
        <w:t xml:space="preserve"> </w:t>
      </w:r>
      <w:r w:rsidR="008F204D">
        <w:t>блока</w:t>
      </w:r>
      <w:r w:rsidR="00F14939">
        <w:t xml:space="preserve"> </w:t>
      </w:r>
      <w:r w:rsidR="00C14314" w:rsidRPr="00C14314">
        <w:t>&lt;</w:t>
      </w:r>
      <w:r w:rsidR="008F204D" w:rsidRPr="008F204D">
        <w:rPr>
          <w:lang w:val="en-US"/>
        </w:rPr>
        <w:t>object</w:t>
      </w:r>
      <w:r w:rsidR="00C14314" w:rsidRPr="00C14314">
        <w:t xml:space="preserve">&gt; </w:t>
      </w:r>
      <w:r w:rsidR="008F204D">
        <w:t>формируется по следующим правилам:</w:t>
      </w:r>
    </w:p>
    <w:p w:rsidR="00CB017C" w:rsidRDefault="008F204D">
      <w:pPr>
        <w:pStyle w:val="a8"/>
        <w:numPr>
          <w:ilvl w:val="0"/>
          <w:numId w:val="32"/>
        </w:numPr>
      </w:pPr>
      <w:r>
        <w:t xml:space="preserve">На один идентификатор объекта (значение тега </w:t>
      </w:r>
      <w:r w:rsidR="00C14314" w:rsidRPr="00C14314">
        <w:t>&lt;</w:t>
      </w:r>
      <w:r w:rsidRPr="008F204D">
        <w:t>objid</w:t>
      </w:r>
      <w:r w:rsidR="00C14314" w:rsidRPr="00C14314">
        <w:t>&gt;</w:t>
      </w:r>
      <w:r>
        <w:t>) всегда создается одна запись, даже если фактических изменений с объектом было несколько за указанный диапазон дат.</w:t>
      </w:r>
    </w:p>
    <w:p w:rsidR="00CB017C" w:rsidRDefault="008F204D">
      <w:pPr>
        <w:pStyle w:val="a8"/>
        <w:numPr>
          <w:ilvl w:val="0"/>
          <w:numId w:val="32"/>
        </w:numPr>
      </w:pPr>
      <w:r>
        <w:lastRenderedPageBreak/>
        <w:t xml:space="preserve">Значение тега </w:t>
      </w:r>
      <w:r w:rsidR="00C14314" w:rsidRPr="00C14314">
        <w:t>&lt;</w:t>
      </w:r>
      <w:r>
        <w:rPr>
          <w:lang w:val="en-US"/>
        </w:rPr>
        <w:t>action</w:t>
      </w:r>
      <w:r w:rsidR="00C14314" w:rsidRPr="00C14314">
        <w:t xml:space="preserve">&gt; </w:t>
      </w:r>
      <w:r>
        <w:t>принимает одно из двух значений («</w:t>
      </w:r>
      <w:r>
        <w:rPr>
          <w:lang w:val="en-US"/>
        </w:rPr>
        <w:t>update</w:t>
      </w:r>
      <w:r>
        <w:t>»</w:t>
      </w:r>
      <w:r w:rsidR="00C14314" w:rsidRPr="00C14314">
        <w:t xml:space="preserve">, </w:t>
      </w:r>
      <w:r>
        <w:t>«</w:t>
      </w:r>
      <w:r>
        <w:rPr>
          <w:lang w:val="en-US"/>
        </w:rPr>
        <w:t>delete</w:t>
      </w:r>
      <w:r>
        <w:t>»</w:t>
      </w:r>
      <w:r w:rsidR="00C14314" w:rsidRPr="00C14314">
        <w:t xml:space="preserve">), </w:t>
      </w:r>
      <w:r>
        <w:t>при этом, если за указанный диапазон дат объект и редактировался, и был удален – указывается только значение «</w:t>
      </w:r>
      <w:r>
        <w:rPr>
          <w:lang w:val="en-US"/>
        </w:rPr>
        <w:t>delete</w:t>
      </w:r>
      <w:r>
        <w:t>».</w:t>
      </w:r>
    </w:p>
    <w:p w:rsidR="00CB017C" w:rsidRDefault="008F204D">
      <w:pPr>
        <w:pStyle w:val="a8"/>
        <w:numPr>
          <w:ilvl w:val="0"/>
          <w:numId w:val="32"/>
        </w:numPr>
      </w:pPr>
      <w:r>
        <w:t>Если объект в данный момент удален (отсутствует в БД РСД), но в указанный диапазон дат попадают только сведения о редактировании</w:t>
      </w:r>
      <w:r w:rsidR="00640366">
        <w:t>,</w:t>
      </w:r>
      <w:r>
        <w:t xml:space="preserve"> </w:t>
      </w:r>
      <w:r w:rsidR="00640366">
        <w:t xml:space="preserve">тег </w:t>
      </w:r>
      <w:r w:rsidR="00C14314" w:rsidRPr="00C14314">
        <w:t>&lt;</w:t>
      </w:r>
      <w:r w:rsidR="00640366">
        <w:rPr>
          <w:lang w:val="en-US"/>
        </w:rPr>
        <w:t>action</w:t>
      </w:r>
      <w:r w:rsidR="00C14314" w:rsidRPr="00C14314">
        <w:t>&gt;</w:t>
      </w:r>
      <w:r w:rsidR="00640366">
        <w:t xml:space="preserve"> принимает значение «</w:t>
      </w:r>
      <w:r w:rsidR="00640366">
        <w:rPr>
          <w:lang w:val="en-US"/>
        </w:rPr>
        <w:t>delete</w:t>
      </w:r>
      <w:r w:rsidR="00640366">
        <w:t>» (т.к. получить детальные сведения об объекте все равно невозможно).</w:t>
      </w:r>
    </w:p>
    <w:p w:rsidR="00230E0B" w:rsidRPr="00230E0B" w:rsidRDefault="00230E0B" w:rsidP="00230E0B">
      <w:r>
        <w:t xml:space="preserve">Из РСД по запросу АИС СОГИ выгружаются все имеющиеся данные (фактические значения всех полей) по запрошенному объекту, согласно Таблице соответствия атрибутов XML файлов и полей БД РСД (раздел </w:t>
      </w:r>
      <w:fldSimple w:instr=" REF _Ref398053151 \r \h  \* MERGEFORMAT ">
        <w:r w:rsidRPr="00230E0B">
          <w:rPr>
            <w:b/>
            <w:i/>
            <w:u w:val="single"/>
          </w:rPr>
          <w:t>8.2</w:t>
        </w:r>
      </w:fldSimple>
      <w:r>
        <w:t>)</w:t>
      </w:r>
    </w:p>
    <w:p w:rsidR="00D43B89" w:rsidRPr="00D43B89" w:rsidRDefault="00D43B89" w:rsidP="00D43B89">
      <w:pPr>
        <w:pStyle w:val="22"/>
      </w:pPr>
      <w:bookmarkStart w:id="687" w:name="_Ref398053151"/>
      <w:r>
        <w:t>Таблица</w:t>
      </w:r>
      <w:r w:rsidRPr="00D43B89">
        <w:t xml:space="preserve"> соответствия атрибутов XML файлов для передачи данных при информационном взаимодействии и полей БД РСД</w:t>
      </w:r>
      <w:bookmarkEnd w:id="687"/>
    </w:p>
    <w:tbl>
      <w:tblPr>
        <w:tblW w:w="5000" w:type="pct"/>
        <w:tblLook w:val="04A0"/>
      </w:tblPr>
      <w:tblGrid>
        <w:gridCol w:w="2581"/>
        <w:gridCol w:w="1862"/>
        <w:gridCol w:w="1500"/>
        <w:gridCol w:w="1520"/>
        <w:gridCol w:w="2108"/>
      </w:tblGrid>
      <w:tr w:rsidR="00231CAC" w:rsidRPr="00570AAF" w:rsidTr="00D43B89">
        <w:trPr>
          <w:trHeight w:val="300"/>
          <w:tblHeader/>
        </w:trPr>
        <w:tc>
          <w:tcPr>
            <w:tcW w:w="23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Атрибут в XML</w:t>
            </w:r>
          </w:p>
        </w:tc>
        <w:tc>
          <w:tcPr>
            <w:tcW w:w="26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Поле в РСД</w:t>
            </w:r>
          </w:p>
        </w:tc>
      </w:tr>
      <w:tr w:rsidR="00231CAC" w:rsidRPr="00570AAF" w:rsidTr="00D43B89">
        <w:trPr>
          <w:trHeight w:val="300"/>
          <w:tblHeader/>
        </w:trPr>
        <w:tc>
          <w:tcPr>
            <w:tcW w:w="13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Имя атрибута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Название</w:t>
            </w:r>
          </w:p>
        </w:tc>
        <w:tc>
          <w:tcPr>
            <w:tcW w:w="7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Название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Таблица БД РСД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3"/>
            <w:hideMark/>
          </w:tcPr>
          <w:p w:rsidR="00231CAC" w:rsidRPr="00570AAF" w:rsidRDefault="00231CAC" w:rsidP="00D43B89">
            <w:pP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570AAF">
              <w:rPr>
                <w:b/>
                <w:bCs/>
                <w:color w:val="000000"/>
                <w:sz w:val="18"/>
                <w:szCs w:val="18"/>
              </w:rPr>
              <w:t>Поле БД РСД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ObjId</w:t>
            </w:r>
          </w:p>
        </w:tc>
        <w:tc>
          <w:tcPr>
            <w:tcW w:w="9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идентификатор объекта в системе источнике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Идентификационный номер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ID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HOUSE_GROUP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Ссылка на объект первого уровня, в состав которого входит данный объект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Группа домов (1-й уровень)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HOUSE_GROUP_FK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POSELENIE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Поселение (сельсовет)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Городские и сельские поселения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TERR_POINTS_FK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BUILDORG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Застройщик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Застройщик (полное наименование)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BUILDORGS_FK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BUILDOBJECT_SUBTYPE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Подтип объекта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Подтип объекта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BUILDOBJECT_SUBTYPES_FK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NAIMEN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Наименование объекта, его технические характеристики ОКСП фасет 6311 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HOUSENAME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OKATOLOCALITY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Местоположение объекта ОКАТО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Местоположение объекта ОКАТО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OKATOLOCALITY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LOCALITYADRESS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Адрес местоположения объекта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Адрес местоположения объекта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LOCALITYADRESS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BUILDPERMITNUMBER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разрешения на строительство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разрешения на строительство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BUILDPERMITNUMBER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BUILDPERMITDATE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выдачи разрешения на строительство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выдачи разрешения на строительство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BUILDPERMITDATE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STEADKADASTRNUMBER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Кадастровый номер ЗУ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Кадастровый номер ЗУ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STEADKADASTRNUMBER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INVESTCONTRREGNUM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регистрации инвестиционного контракта в Минстрое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регистрации инвестиционного контракта в Минстрое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INVESTCONTRREGNUM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INVESTCONTRREGDATE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регистрации инвестиционного контракта в Минстрое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регистрации инвестиционного контракта в Минстрое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INVESTCONTRREGDATE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RENTCONTRACTNUMBER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договора аренды ЗУ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договора аренды ЗУ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RENTCONTRACTNUMBER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BUILDPERMITENDDATE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окончания срока действия разрешения на строительство жилого дома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окончания срока действия разрешения на строительство жилого дома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BUILDPERMITENDDATE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COMISSIONINGPLAN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План ввода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План ввода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COMISSIONINGPLAN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STANDARDPROJECT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(серия) базового (типового) проекта жилого дома (здания)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(серия) базового (типового) проекта жилого дома (здания)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STANDARDPROJECT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BUILDING_ACTIVITY_TYPE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Вид строительной деятельности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Вид строительной деятельности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BUILDING_ACTIVITY_TYPES_FK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BUILDING_METHOD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Способ строительства ОКПО фасет 6322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Способ строительства ОКПО фасет 6322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BUILDING_METHODS_FK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CATEGORYOBJ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Категория  объекта капитального строительства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Тип жилого дома (здания)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HOUSE_TYPES_FK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HOUSE_COMFORT_LEVEL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Уровень комфортности жилого дома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Уровень комфортности жилого дома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HOUSE_COMFORT_LEVELS_FK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PURPOSEOBJ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Назначение объекта капитального строительства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Назначение (дальнейшее использование) жилого дома (здания)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HOUSE_USAGE_FK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CONDITIONOBJ_KS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Состояние объекта КС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Состояние строительства ОКСП фасет 6315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BUILDING_STATUS_FK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MATERIALWALLS_PROJ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стен,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 стен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WALLMATS_FK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source_of_financing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Источник финансирования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Коды источников финансирования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FINSOURCES_FK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FLOORS_PROJ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этажей, по проекту эт.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Этажность - надземная часть </w:t>
            </w:r>
            <w:proofErr w:type="gramStart"/>
            <w:r w:rsidRPr="00325E0B">
              <w:rPr>
                <w:sz w:val="18"/>
                <w:szCs w:val="18"/>
              </w:rPr>
              <w:t>проектное</w:t>
            </w:r>
            <w:proofErr w:type="gram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OVERGRLEVELSPROEKT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FLOORS_FACT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этажей, фактически эт.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Этажность - надземная часть </w:t>
            </w:r>
            <w:proofErr w:type="gramStart"/>
            <w:r w:rsidRPr="00325E0B">
              <w:rPr>
                <w:sz w:val="18"/>
                <w:szCs w:val="18"/>
              </w:rPr>
              <w:t>фактическое</w:t>
            </w:r>
            <w:proofErr w:type="gram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OVERGRLEVELSFAKT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UNDERGRLEVELSPROEKT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Этажность - подземная часть </w:t>
            </w:r>
            <w:proofErr w:type="gramStart"/>
            <w:r w:rsidRPr="00325E0B">
              <w:rPr>
                <w:sz w:val="18"/>
                <w:szCs w:val="18"/>
              </w:rPr>
              <w:t>проектное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Этажность - подземная часть </w:t>
            </w:r>
            <w:proofErr w:type="gramStart"/>
            <w:r w:rsidRPr="00325E0B">
              <w:rPr>
                <w:sz w:val="18"/>
                <w:szCs w:val="18"/>
              </w:rPr>
              <w:t>проектное</w:t>
            </w:r>
            <w:proofErr w:type="gram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UNDERGRLEVELSPROEKT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UNDERGRLEVELSFAKT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Этажность - подземная часть </w:t>
            </w:r>
            <w:proofErr w:type="gramStart"/>
            <w:r w:rsidRPr="00325E0B">
              <w:rPr>
                <w:sz w:val="18"/>
                <w:szCs w:val="18"/>
              </w:rPr>
              <w:t>фактическое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Этажность - подземная часть </w:t>
            </w:r>
            <w:proofErr w:type="gramStart"/>
            <w:r w:rsidRPr="00325E0B">
              <w:rPr>
                <w:sz w:val="18"/>
                <w:szCs w:val="18"/>
              </w:rPr>
              <w:t>фактическое</w:t>
            </w:r>
            <w:proofErr w:type="gram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UNDERGRLEVELSFAKT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BUILDINGVOLUMEEVERYTHING_PROJ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- всего, по проекту куб.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- всего (куб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ALLBUILVOLUMEPROEKT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BUILDINGVOLUMEEVERYTHING_FACT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- всего, фактически куб.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- всего (куб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ALLBUILVOLUMEFAKT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BUILDINGVOLUMEUNDERGROUND_PROJ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подземной части, по проекту куб.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Строительный объем подземной части </w:t>
            </w:r>
            <w:proofErr w:type="gramStart"/>
            <w:r w:rsidRPr="00325E0B">
              <w:rPr>
                <w:sz w:val="18"/>
                <w:szCs w:val="18"/>
              </w:rPr>
              <w:t>проектное</w:t>
            </w:r>
            <w:proofErr w:type="gram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UNDERGRBUILVOLUMEPROEKT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BUILDINGVOLUMEUNDERGROUND_FACT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подземной части, фактически куб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Строительный объем подземной части  </w:t>
            </w:r>
            <w:proofErr w:type="gramStart"/>
            <w:r w:rsidRPr="00325E0B">
              <w:rPr>
                <w:sz w:val="18"/>
                <w:szCs w:val="18"/>
              </w:rPr>
              <w:t>фактическое</w:t>
            </w:r>
            <w:proofErr w:type="gram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UNDERGRBUILVOLUMEFAKT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QUANTITYBUILD_PROJ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зданий, по проекту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зданий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PROEKTBUILDINGCOUNT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QUANTITYBUILD_FACT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Количество зданий, фактически </w:t>
            </w:r>
            <w:proofErr w:type="gramStart"/>
            <w:r w:rsidRPr="00325E0B">
              <w:rPr>
                <w:sz w:val="18"/>
                <w:szCs w:val="18"/>
              </w:rPr>
              <w:t>шт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зданий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FAKTBUILDINGCOUNT</w:t>
            </w:r>
          </w:p>
        </w:tc>
      </w:tr>
      <w:tr w:rsidR="00231CAC" w:rsidRPr="00570AAF" w:rsidTr="00D43B89">
        <w:trPr>
          <w:trHeight w:val="12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AREAINVIEW_PROJ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жилых помещений (с учетом балконов, лоджий, веранд и террас),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квартир с учетом лоджий и балконов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FLATSPACEWITHBALCONPROEKT</w:t>
            </w:r>
          </w:p>
        </w:tc>
      </w:tr>
      <w:tr w:rsidR="00231CAC" w:rsidRPr="00570AAF" w:rsidTr="00D43B89">
        <w:trPr>
          <w:trHeight w:val="12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AREAEXCEPT_PROJ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жилых помещений (за исключением балконов, лоджий, веранд и террас),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квартир без лоджий и балконов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FLATSPACEPROEKT</w:t>
            </w:r>
          </w:p>
        </w:tc>
      </w:tr>
      <w:tr w:rsidR="00231CAC" w:rsidRPr="00570AAF" w:rsidTr="00D43B89">
        <w:trPr>
          <w:trHeight w:val="12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AREAINVIEW_FACT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жилых помещений (с учетом балконов, лоджий, веранд и террас),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квартир с учетом лоджий и балконов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FLATSPACEWITHBALCONFAKT</w:t>
            </w:r>
          </w:p>
        </w:tc>
      </w:tr>
      <w:tr w:rsidR="00231CAC" w:rsidRPr="00570AAF" w:rsidTr="00D43B89">
        <w:trPr>
          <w:trHeight w:val="12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AREAEXCEPT_FACT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жилых помещений (за исключением балконов, лоджий, веранд и террас),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квартир без учетом лоджий и балконов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FLATSPACEFAKT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 - всего, по проекту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 всего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ALLFLATCOUNTPROEKT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 - всего, фактически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 всего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ALLFLATCOUNTFAKT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QUANTITYAPARTMENT_1ROOM_PROJ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квартир, 1-комнатные, по проекту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однокомнатных квартир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ONEROOMFLATCOUNTPROEKT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QUANTITYAPARTMENT_1ROOM_FACT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квартир, 1-комнатные, фактически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однокомнатных квартир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ONEROOMFLATCOUNTFAKT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QUANTITYAPARTMENT_2ROOM_PROJ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квартир, 2-комнатные, по проекту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двухкомнатных квартир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TWOROOMFLATCOUNTPROEKT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QUANTITYAPARTMENT_2ROOM_FACT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квартир, 2-комнатные, фактически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двухкомнатных квартир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TWOROOMFLATCOUNTFAKT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QUANTITYAPARTMENT_3ROOM_PROJ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Количество квартир, 3-комнатные, по проекту </w:t>
            </w:r>
            <w:proofErr w:type="gramStart"/>
            <w:r w:rsidRPr="00325E0B">
              <w:rPr>
                <w:sz w:val="18"/>
                <w:szCs w:val="18"/>
              </w:rPr>
              <w:t>шт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трехкомнатных квартир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THREEROOMFLATCOUNTPROEKT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QUANTITYAPARTMENT_3ROOM_FACT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квартир, 3-комнатные, фактически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трехкомнатных квартир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THREEROOMFLATCOUNTFAKT</w:t>
            </w:r>
          </w:p>
        </w:tc>
      </w:tr>
      <w:tr w:rsidR="00231CAC" w:rsidRPr="00570AAF" w:rsidTr="00D43B89">
        <w:trPr>
          <w:trHeight w:val="15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25E0B">
              <w:rPr>
                <w:sz w:val="18"/>
                <w:szCs w:val="18"/>
                <w:lang w:val="en-US"/>
              </w:rPr>
              <w:lastRenderedPageBreak/>
              <w:t xml:space="preserve">QUANTITYAPARTMENT_4ROOM_PROJ </w:t>
            </w:r>
            <w:r w:rsidRPr="00325E0B">
              <w:rPr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325E0B">
              <w:rPr>
                <w:sz w:val="18"/>
                <w:szCs w:val="18"/>
                <w:lang w:val="en-US"/>
              </w:rPr>
              <w:t>QUANTITYAPART_MORE4ROOM_PROJ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Количество квартир, 4-комнатные, по проекту шт. </w:t>
            </w:r>
            <w:r w:rsidRPr="00325E0B">
              <w:rPr>
                <w:b/>
                <w:bCs/>
                <w:sz w:val="18"/>
                <w:szCs w:val="18"/>
              </w:rPr>
              <w:t>+</w:t>
            </w:r>
            <w:r w:rsidRPr="00325E0B">
              <w:rPr>
                <w:sz w:val="18"/>
                <w:szCs w:val="18"/>
              </w:rPr>
              <w:t xml:space="preserve"> Количество квартир, более чем 4-комнатные, по проекту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четырех и более комнатных квартир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FOURROOMFLATCOUNTPROEKT</w:t>
            </w:r>
          </w:p>
        </w:tc>
      </w:tr>
      <w:tr w:rsidR="00231CAC" w:rsidRPr="00570AAF" w:rsidTr="00D43B89">
        <w:trPr>
          <w:trHeight w:val="15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25E0B">
              <w:rPr>
                <w:sz w:val="18"/>
                <w:szCs w:val="18"/>
                <w:lang w:val="en-US"/>
              </w:rPr>
              <w:t xml:space="preserve">QUANTITYAPARTMENT_4ROOM_FACT </w:t>
            </w:r>
            <w:r w:rsidRPr="00325E0B">
              <w:rPr>
                <w:b/>
                <w:bCs/>
                <w:sz w:val="18"/>
                <w:szCs w:val="18"/>
                <w:lang w:val="en-US"/>
              </w:rPr>
              <w:t>+</w:t>
            </w:r>
            <w:r w:rsidRPr="00325E0B">
              <w:rPr>
                <w:sz w:val="18"/>
                <w:szCs w:val="18"/>
                <w:lang w:val="en-US"/>
              </w:rPr>
              <w:t xml:space="preserve"> QUANTITYAPART_MORE4ROOM_FACT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Количество квартир, 4-комнатные, фактически </w:t>
            </w:r>
            <w:proofErr w:type="gramStart"/>
            <w:r w:rsidRPr="00325E0B">
              <w:rPr>
                <w:sz w:val="18"/>
                <w:szCs w:val="18"/>
              </w:rPr>
              <w:t>шт</w:t>
            </w:r>
            <w:proofErr w:type="gramEnd"/>
            <w:r w:rsidRPr="00325E0B">
              <w:rPr>
                <w:sz w:val="18"/>
                <w:szCs w:val="18"/>
              </w:rPr>
              <w:t xml:space="preserve"> </w:t>
            </w:r>
            <w:r w:rsidRPr="00325E0B">
              <w:rPr>
                <w:b/>
                <w:bCs/>
                <w:sz w:val="18"/>
                <w:szCs w:val="18"/>
              </w:rPr>
              <w:t>+</w:t>
            </w:r>
            <w:r w:rsidRPr="00325E0B">
              <w:rPr>
                <w:sz w:val="18"/>
                <w:szCs w:val="18"/>
              </w:rPr>
              <w:t xml:space="preserve"> Количество квартир, более чем 4-комнатные, фактически шт.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четырех и более комнатных квартир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FOURROOMFLATCOUNTFAKT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FREEPLANFLATCOUNT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 со свободной планировкой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квартир со свободной планировкой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FREEPLANFLATCOUNT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ROOMCOUNTPROEKT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Число комнат проектное (сумма комнат всех 1-о, 2-х, 3-х, 4-х комнатных квартир)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Число комнат проектное (сумма комнат всех 1-о, 2-х, 3-х, 4-х комнатных квартир)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ROOMCOUNTPROEKT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ROOMCOUNTFAKT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Число комнат фактическое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Число комнат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ROOMCOUNTFAKT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COSTBASICFONDPROEKT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введенных в действие основных фондом (тыс</w:t>
            </w:r>
            <w:proofErr w:type="gramStart"/>
            <w:r w:rsidRPr="00325E0B">
              <w:rPr>
                <w:sz w:val="18"/>
                <w:szCs w:val="18"/>
              </w:rPr>
              <w:t>.р</w:t>
            </w:r>
            <w:proofErr w:type="gramEnd"/>
            <w:r w:rsidRPr="00325E0B">
              <w:rPr>
                <w:sz w:val="18"/>
                <w:szCs w:val="18"/>
              </w:rPr>
              <w:t>уб) проектное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введенных в действие основных фондом (тыс</w:t>
            </w:r>
            <w:proofErr w:type="gramStart"/>
            <w:r w:rsidRPr="00325E0B">
              <w:rPr>
                <w:sz w:val="18"/>
                <w:szCs w:val="18"/>
              </w:rPr>
              <w:t>.р</w:t>
            </w:r>
            <w:proofErr w:type="gramEnd"/>
            <w:r w:rsidRPr="00325E0B">
              <w:rPr>
                <w:sz w:val="18"/>
                <w:szCs w:val="18"/>
              </w:rPr>
              <w:t>уб) проектное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COSTBASICFONDPROEKT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COSTBASICFONDFAKT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введенных в действие основных фондом (тыс</w:t>
            </w:r>
            <w:proofErr w:type="gramStart"/>
            <w:r w:rsidRPr="00325E0B">
              <w:rPr>
                <w:sz w:val="18"/>
                <w:szCs w:val="18"/>
              </w:rPr>
              <w:t>.р</w:t>
            </w:r>
            <w:proofErr w:type="gramEnd"/>
            <w:r w:rsidRPr="00325E0B">
              <w:rPr>
                <w:sz w:val="18"/>
                <w:szCs w:val="18"/>
              </w:rPr>
              <w:t>уб) фактическое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введенных в действие основных фондом (тыс</w:t>
            </w:r>
            <w:proofErr w:type="gramStart"/>
            <w:r w:rsidRPr="00325E0B">
              <w:rPr>
                <w:sz w:val="18"/>
                <w:szCs w:val="18"/>
              </w:rPr>
              <w:t>.р</w:t>
            </w:r>
            <w:proofErr w:type="gramEnd"/>
            <w:r w:rsidRPr="00325E0B">
              <w:rPr>
                <w:sz w:val="18"/>
                <w:szCs w:val="18"/>
              </w:rPr>
              <w:t>уб) фактическое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COSTBASICFONDFAKT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ALLSPACEMETER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ALLSPACEMETER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USEFULSPACEMETER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Полезная площадь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Полезная площадь (кв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USEFULSPACEMETER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ALLSPACEGEKTAR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(</w:t>
            </w:r>
            <w:proofErr w:type="gramStart"/>
            <w:r w:rsidRPr="00325E0B">
              <w:rPr>
                <w:sz w:val="18"/>
                <w:szCs w:val="18"/>
              </w:rPr>
              <w:t>Га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 (</w:t>
            </w:r>
            <w:proofErr w:type="gramStart"/>
            <w:r w:rsidRPr="00325E0B">
              <w:rPr>
                <w:sz w:val="18"/>
                <w:szCs w:val="18"/>
              </w:rPr>
              <w:t>Га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ALLSPACEGEKTAR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QUANTITYPLACES_PROJ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мест,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мест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PLACESCOUNT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CAPACITY_PROJ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Вместимость,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Количество посадочных </w:t>
            </w:r>
            <w:r w:rsidRPr="00325E0B">
              <w:rPr>
                <w:sz w:val="18"/>
                <w:szCs w:val="18"/>
              </w:rPr>
              <w:lastRenderedPageBreak/>
              <w:t>мест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lastRenderedPageBreak/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SEATPLACES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CARPLACES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машиномест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машиномест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CARPLACES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DOSSPLACES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коек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коек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DOSSPLACES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QUANTITYVISIT_PROJ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посещений,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посещений в смену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VISITCOUNT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CONNECTSTATIONS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базовых станций сотовой связи на опорах (</w:t>
            </w:r>
            <w:proofErr w:type="gramStart"/>
            <w:r w:rsidRPr="00325E0B">
              <w:rPr>
                <w:sz w:val="18"/>
                <w:szCs w:val="18"/>
              </w:rPr>
              <w:t>шт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базовых станций сотовой связи на опорах (</w:t>
            </w:r>
            <w:proofErr w:type="gramStart"/>
            <w:r w:rsidRPr="00325E0B">
              <w:rPr>
                <w:sz w:val="18"/>
                <w:szCs w:val="18"/>
              </w:rPr>
              <w:t>шт</w:t>
            </w:r>
            <w:proofErr w:type="gramEnd"/>
            <w:r w:rsidRPr="00325E0B">
              <w:rPr>
                <w:sz w:val="18"/>
                <w:szCs w:val="18"/>
              </w:rPr>
              <w:t>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CONNECTSTATIONS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PRODUCTIVITY_PROJ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Производительность,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Пропускная способность (куб</w:t>
            </w:r>
            <w:proofErr w:type="gramStart"/>
            <w:r w:rsidRPr="00325E0B">
              <w:rPr>
                <w:sz w:val="18"/>
                <w:szCs w:val="18"/>
              </w:rPr>
              <w:t>.м</w:t>
            </w:r>
            <w:proofErr w:type="gramEnd"/>
            <w:r w:rsidRPr="00325E0B">
              <w:rPr>
                <w:sz w:val="18"/>
                <w:szCs w:val="18"/>
              </w:rPr>
              <w:t xml:space="preserve"> в сутки)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CAPACITY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EXTENT_PROJ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Протяженность,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Протяженность (</w:t>
            </w:r>
            <w:proofErr w:type="gramStart"/>
            <w:r w:rsidRPr="00325E0B">
              <w:rPr>
                <w:sz w:val="18"/>
                <w:szCs w:val="18"/>
              </w:rPr>
              <w:t>км</w:t>
            </w:r>
            <w:proofErr w:type="gramEnd"/>
            <w:r w:rsidRPr="00325E0B">
              <w:rPr>
                <w:sz w:val="18"/>
                <w:szCs w:val="18"/>
              </w:rPr>
              <w:t>.)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SPREAD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BUILDINGSTARTDATE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Начало строительства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Начало строительства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BUILDINGSTARTDATE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FIRSTSTAGEENDDATE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1 этапа (нулевой цикл)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1 этапа (нулевой цикл)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FIRSTSTAGEENDDATE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SECONDSTAGEENDDATE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2 этапа (надземная часть)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2 этапа (надземная часть)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SECONDSTAGEENDDATE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THIRDSTAGEENDDATE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3 этапа (монтаж систем инженерного оборудования)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3 этапа (монтаж систем инженерного оборудования)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THIRDSTAGEENDDATE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FOURTHSTAGEENDDATE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4 этапа (отделочные работы)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4 этапа (отделочные работы)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FOURTHSTAGEENDDATE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FIFTHSTAGEENDDATE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5 этапа (благоустройство территории)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Завершение 5 этапа (благоустройство территории)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FIFTHSTAGEENDDATE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COMISSRESOLUTIONNUMBER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разрешения на ввод объекта в эксплуатацию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разрешения на ввод объекта в эксплуатацию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COMISSRESOLUTIONNUMBER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COMISSRESOLUTIONDATE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разрешения на ввод объекта в эксплуатацию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разрешения на ввод объекта в эксплуатацию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COMISSRESOLUTIONDATE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ENDBUILDSTATEMENTDATE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заявления о завершении строительства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заявления о завершении строительства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ENDBUILDSTATEMENTDATE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REGISTRATIONDOCNUMBER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документа учетной регистрации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документа учетной регистрации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REGISTRATIONDOCNUMBER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REGISTRATIONDATE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учетной регистрации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учетной регистрации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REGISTRATIONDATE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INVESTCONTRNUMBER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№ инвестиционного контракта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№ инвестиционного контракта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INVESTCONTRNUMBER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INVESTCONTRDATE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инвестиционного контракта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Дата инвестиционного контракта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INVESTCONTRDATE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CONTRHANDOVERTIME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Срок сдачи по договорам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Срок сдачи по договорам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CONTRHANDOVERTIME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INVESTCONTRDOPSOGL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Доп. соглашения к инвест. контракту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Доп. соглашения к инвест. контракту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INVESTCONTRDOPSOGL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CITIZENBUILDMEMBER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граждан участвующих в строительстве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граждан участвующих в строительстве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HOUSES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CITIZENBUILDMEMBER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problematical_construction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Проблемности стройки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Проблемные вопросы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PROBLEM_QUESTIONS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все записи таблицы PROBLEM_QUESTIONS, имеющие ссылку на объект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DocumCode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Код документа в СОГИ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OKTMO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ОКТМО городского округа или муниципального образования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CADASTRNUM_AREA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Кадастровый номер района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DESIGN_CHARACTER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Проектные характеристики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INVANTORYCADASTR_NUM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Инвентаризационный или кадастровый номер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NUMMAP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Номер на карте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QUANTITYFLOORS_PROJ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этажей (примечание),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QUANTITYFLOORS_FACT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этажей (примечание),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MINSIZE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Минимальный размер </w:t>
            </w:r>
            <w:proofErr w:type="gramStart"/>
            <w:r w:rsidRPr="00325E0B">
              <w:rPr>
                <w:sz w:val="18"/>
                <w:szCs w:val="18"/>
              </w:rPr>
              <w:t>м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MAXSIZE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Максимальный размер </w:t>
            </w:r>
            <w:proofErr w:type="gramStart"/>
            <w:r w:rsidRPr="00325E0B">
              <w:rPr>
                <w:sz w:val="18"/>
                <w:szCs w:val="18"/>
              </w:rPr>
              <w:t>м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LIMITINGAMOUNTFLOORS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Предельное количество этажей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LIMITINGHEIGHTBUILD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Предельная высота здания </w:t>
            </w:r>
            <w:proofErr w:type="gramStart"/>
            <w:r w:rsidRPr="00325E0B">
              <w:rPr>
                <w:sz w:val="18"/>
                <w:szCs w:val="18"/>
              </w:rPr>
              <w:t>м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OBJSZASTROY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 xml:space="preserve">Площадь застройки </w:t>
            </w:r>
            <w:proofErr w:type="gramStart"/>
            <w:r w:rsidRPr="00325E0B">
              <w:rPr>
                <w:sz w:val="18"/>
                <w:szCs w:val="18"/>
              </w:rPr>
              <w:t>га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BUILDINGVOLUMEELEVATED_PROJ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надземной части, по проекту куб.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BUILDINGVOLUMEELEVATED_FACT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Строительный объем надземной части, фактически куб.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GENERALAREA_PROJ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GENERALAREA_FACT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Общая площадь,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AREA_ATTACHEDPREMISES_PROJ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Площадь встроенно-пристроенных помещений,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AREA_ATTACHEDPREMISES_FACT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Площадь встроенно-пристроенных помещений,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QUANTITYPLACES_FACT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мест,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QUANTITYVISIT_FACT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посещений,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CapacityActually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Вместимость,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opportunity_PROJ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Мощность,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PowerActually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Мощность,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PRODUCTIVITY_FACT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Производительность,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EXTENT_FACT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Протяженность</w:t>
            </w:r>
            <w:proofErr w:type="gramStart"/>
            <w:r w:rsidRPr="00325E0B">
              <w:rPr>
                <w:sz w:val="18"/>
                <w:szCs w:val="18"/>
              </w:rPr>
              <w:t>,ф</w:t>
            </w:r>
            <w:proofErr w:type="gramEnd"/>
            <w:r w:rsidRPr="00325E0B">
              <w:rPr>
                <w:sz w:val="18"/>
                <w:szCs w:val="18"/>
              </w:rPr>
              <w:t>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MATERIALBASES_PROJ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фундаментов,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MATERIALBASES_FACT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фундаментов,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MATERIALWALLS_FACT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стен,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MATERIALBLOCK_PROJ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перекрытий,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MATERIALBLOCK_FACT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перекрытий,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MATERIALROOF_PROJ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кровли,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MATERIALROOF_FACT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Материалы кровли,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QUANTITYSECTION_PROJ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секций, по проекту секц.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QUANTITYSECTION_FACT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Количество секций, фактически секц.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METRIC_1ROOM_PROJ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1-комнатные,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METRIC_1ROOM_FACT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1-комнатные,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METRIC_2ROOM_PROJ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2-комнатные,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METRIC_2ROOM_FACT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2-комнатные,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METRIC_3ROOM_PROJ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3-комнатные,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METRIC_3ROOM_FACT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3-комнатные,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METRIC_4ROOM_PROJ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4-комнатные,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lastRenderedPageBreak/>
              <w:t>METRIC_4ROOM_FACT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4-комнатные,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METRIC_MORE4ROOM_PROJ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более чем 4-комнатные, по проекту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METRIC_MORE4ROOM_FACT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Метраж квартир, более чем 4-комнатные, фактически кв. м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9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COSTCONSTRUCTIONOBJECT_PROJ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строительства объекта - всего, по проекту тыс. рублей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COSTCONSTRUCTIONOBJECT_FACT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строительства объекта - всего,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COSTERECTIONWORK_PROJ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строительно-монтажных работ,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COSTERECTIONWORK_FACT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Стоимость строительно-монтажных работ,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OTHER_PARAMETERS_PROJ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Иные показатели 1, по проекту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OTHER_PARAMETERS_FACT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Иные показатели 1, фактически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6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SUBJRF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Субъект Российской Федерации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MUNOKR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Муниципальное образование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1CAC" w:rsidRPr="00570AAF" w:rsidTr="00D43B89">
        <w:trPr>
          <w:trHeight w:val="300"/>
        </w:trPr>
        <w:tc>
          <w:tcPr>
            <w:tcW w:w="1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locality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Населенный пункт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325E0B" w:rsidRDefault="00231CAC" w:rsidP="00D43B89">
            <w:pPr>
              <w:spacing w:line="240" w:lineRule="auto"/>
              <w:rPr>
                <w:sz w:val="18"/>
                <w:szCs w:val="18"/>
              </w:rPr>
            </w:pPr>
            <w:r w:rsidRPr="00325E0B">
              <w:rPr>
                <w:sz w:val="18"/>
                <w:szCs w:val="18"/>
              </w:rPr>
              <w:t> 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CAC" w:rsidRPr="00570AAF" w:rsidRDefault="00231CAC" w:rsidP="00D43B8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70AAF"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231CAC" w:rsidRDefault="00231CAC" w:rsidP="00231CAC"/>
    <w:p w:rsidR="00231CAC" w:rsidRDefault="00231CAC" w:rsidP="00231CAC"/>
    <w:p w:rsidR="002D47C0" w:rsidRPr="003E0F22" w:rsidRDefault="002D47C0" w:rsidP="002D47C0">
      <w:pPr>
        <w:jc w:val="center"/>
        <w:rPr>
          <w:rStyle w:val="afff8"/>
        </w:rPr>
      </w:pPr>
    </w:p>
    <w:p w:rsidR="00607E5D" w:rsidRPr="003E0F22" w:rsidRDefault="00607E5D" w:rsidP="00D34901"/>
    <w:p w:rsidR="005D39FF" w:rsidRPr="003E0F22" w:rsidRDefault="005D39FF" w:rsidP="00D34901"/>
    <w:sectPr w:rsidR="005D39FF" w:rsidRPr="003E0F22" w:rsidSect="00394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BE9" w:rsidRDefault="00410BE9" w:rsidP="001D400A">
      <w:pPr>
        <w:spacing w:after="0" w:line="240" w:lineRule="auto"/>
      </w:pPr>
      <w:r>
        <w:separator/>
      </w:r>
    </w:p>
  </w:endnote>
  <w:endnote w:type="continuationSeparator" w:id="0">
    <w:p w:rsidR="00410BE9" w:rsidRDefault="00410BE9" w:rsidP="001D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BE9" w:rsidRDefault="00410BE9" w:rsidP="001D400A">
      <w:pPr>
        <w:spacing w:after="0" w:line="240" w:lineRule="auto"/>
      </w:pPr>
      <w:r>
        <w:separator/>
      </w:r>
    </w:p>
  </w:footnote>
  <w:footnote w:type="continuationSeparator" w:id="0">
    <w:p w:rsidR="00410BE9" w:rsidRDefault="00410BE9" w:rsidP="001D4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multilevel"/>
    <w:tmpl w:val="AE662AAE"/>
    <w:name w:val="Нумерованный список 5"/>
    <w:lvl w:ilvl="0">
      <w:start w:val="1"/>
      <w:numFmt w:val="decimal"/>
      <w:pStyle w:val="5"/>
      <w:lvlText w:val="%1)"/>
      <w:lvlJc w:val="left"/>
      <w:pPr>
        <w:tabs>
          <w:tab w:val="num" w:pos="3592"/>
        </w:tabs>
        <w:ind w:left="2835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FFFFFF7D"/>
    <w:multiLevelType w:val="multilevel"/>
    <w:tmpl w:val="3F5E4DDE"/>
    <w:name w:val="Нумерованный список 4"/>
    <w:lvl w:ilvl="0">
      <w:start w:val="1"/>
      <w:numFmt w:val="decimal"/>
      <w:pStyle w:val="4"/>
      <w:lvlText w:val="%1)"/>
      <w:lvlJc w:val="left"/>
      <w:pPr>
        <w:tabs>
          <w:tab w:val="num" w:pos="3025"/>
        </w:tabs>
        <w:ind w:left="2268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FFFFFF7E"/>
    <w:multiLevelType w:val="multilevel"/>
    <w:tmpl w:val="2EE4655C"/>
    <w:name w:val="Нумерованный список 3"/>
    <w:lvl w:ilvl="0">
      <w:start w:val="1"/>
      <w:numFmt w:val="decimal"/>
      <w:pStyle w:val="3"/>
      <w:lvlText w:val="%1)"/>
      <w:lvlJc w:val="left"/>
      <w:pPr>
        <w:tabs>
          <w:tab w:val="num" w:pos="2458"/>
        </w:tabs>
        <w:ind w:left="1701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FFFFFF7F"/>
    <w:multiLevelType w:val="multilevel"/>
    <w:tmpl w:val="21DEB6A4"/>
    <w:name w:val="Нумерованный список 2"/>
    <w:lvl w:ilvl="0">
      <w:start w:val="1"/>
      <w:numFmt w:val="decimal"/>
      <w:pStyle w:val="2"/>
      <w:lvlText w:val="%1)"/>
      <w:lvlJc w:val="left"/>
      <w:pPr>
        <w:tabs>
          <w:tab w:val="num" w:pos="1891"/>
        </w:tabs>
        <w:ind w:left="1134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4">
    <w:nsid w:val="FFFFFF80"/>
    <w:multiLevelType w:val="singleLevel"/>
    <w:tmpl w:val="77BCEC58"/>
    <w:name w:val="5"/>
    <w:lvl w:ilvl="0">
      <w:start w:val="1"/>
      <w:numFmt w:val="bullet"/>
      <w:pStyle w:val="50"/>
      <w:lvlText w:val=""/>
      <w:lvlJc w:val="left"/>
      <w:pPr>
        <w:tabs>
          <w:tab w:val="num" w:pos="3649"/>
        </w:tabs>
        <w:ind w:left="2835" w:firstLine="454"/>
      </w:pPr>
      <w:rPr>
        <w:rFonts w:ascii="Symbol" w:hAnsi="Symbol" w:hint="default"/>
        <w:color w:val="auto"/>
      </w:rPr>
    </w:lvl>
  </w:abstractNum>
  <w:abstractNum w:abstractNumId="5">
    <w:nsid w:val="FFFFFF81"/>
    <w:multiLevelType w:val="singleLevel"/>
    <w:tmpl w:val="99560656"/>
    <w:name w:val="6"/>
    <w:lvl w:ilvl="0">
      <w:start w:val="1"/>
      <w:numFmt w:val="bullet"/>
      <w:pStyle w:val="40"/>
      <w:lvlText w:val=""/>
      <w:lvlJc w:val="left"/>
      <w:pPr>
        <w:tabs>
          <w:tab w:val="num" w:pos="3082"/>
        </w:tabs>
        <w:ind w:left="2268" w:firstLine="454"/>
      </w:pPr>
      <w:rPr>
        <w:rFonts w:ascii="Symbol" w:hAnsi="Symbol" w:hint="default"/>
      </w:rPr>
    </w:lvl>
  </w:abstractNum>
  <w:abstractNum w:abstractNumId="6">
    <w:nsid w:val="014B5763"/>
    <w:multiLevelType w:val="hybridMultilevel"/>
    <w:tmpl w:val="33B05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424F2"/>
    <w:multiLevelType w:val="hybridMultilevel"/>
    <w:tmpl w:val="243EC620"/>
    <w:lvl w:ilvl="0" w:tplc="C032B450">
      <w:start w:val="1"/>
      <w:numFmt w:val="bullet"/>
      <w:pStyle w:val="20"/>
      <w:lvlText w:val=""/>
      <w:lvlJc w:val="left"/>
      <w:pPr>
        <w:tabs>
          <w:tab w:val="num" w:pos="1134"/>
        </w:tabs>
        <w:ind w:left="113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5D6819"/>
    <w:multiLevelType w:val="hybridMultilevel"/>
    <w:tmpl w:val="B6569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74DEC"/>
    <w:multiLevelType w:val="hybridMultilevel"/>
    <w:tmpl w:val="2508ED22"/>
    <w:lvl w:ilvl="0" w:tplc="F216BEBC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>
    <w:nsid w:val="24477828"/>
    <w:multiLevelType w:val="hybridMultilevel"/>
    <w:tmpl w:val="14545E80"/>
    <w:lvl w:ilvl="0" w:tplc="93CC9AE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82C50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1C6E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5AC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6B8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856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BA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AE8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8E43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02707C"/>
    <w:multiLevelType w:val="hybridMultilevel"/>
    <w:tmpl w:val="23F86794"/>
    <w:name w:val="14"/>
    <w:lvl w:ilvl="0" w:tplc="C032B450">
      <w:start w:val="1"/>
      <w:numFmt w:val="bullet"/>
      <w:pStyle w:val="10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04190019">
      <w:start w:val="1"/>
      <w:numFmt w:val="bullet"/>
      <w:pStyle w:val="21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B37AA4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393E383B"/>
    <w:multiLevelType w:val="hybridMultilevel"/>
    <w:tmpl w:val="FB34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03F14"/>
    <w:multiLevelType w:val="multilevel"/>
    <w:tmpl w:val="F964F95A"/>
    <w:lvl w:ilvl="0">
      <w:start w:val="1"/>
      <w:numFmt w:val="decimal"/>
      <w:pStyle w:val="12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2160"/>
      </w:pPr>
      <w:rPr>
        <w:rFonts w:hint="default"/>
      </w:rPr>
    </w:lvl>
  </w:abstractNum>
  <w:abstractNum w:abstractNumId="15">
    <w:nsid w:val="3ABF7A79"/>
    <w:multiLevelType w:val="hybridMultilevel"/>
    <w:tmpl w:val="0DF25E3C"/>
    <w:lvl w:ilvl="0" w:tplc="7A2082D4">
      <w:start w:val="1"/>
      <w:numFmt w:val="bullet"/>
      <w:pStyle w:val="a0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6BB09A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D6C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8A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04E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FE4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46B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055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8CE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1065DB"/>
    <w:multiLevelType w:val="multilevel"/>
    <w:tmpl w:val="0D08724A"/>
    <w:lvl w:ilvl="0">
      <w:start w:val="1"/>
      <w:numFmt w:val="decimal"/>
      <w:pStyle w:val="a1"/>
      <w:lvlText w:val="%1)"/>
      <w:lvlJc w:val="left"/>
      <w:pPr>
        <w:tabs>
          <w:tab w:val="num" w:pos="1324"/>
        </w:tabs>
        <w:ind w:left="567" w:firstLine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90"/>
        </w:tabs>
        <w:ind w:left="5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10"/>
        </w:tabs>
        <w:ind w:left="13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750"/>
        </w:tabs>
        <w:ind w:left="27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70"/>
        </w:tabs>
        <w:ind w:left="34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10"/>
        </w:tabs>
        <w:ind w:left="49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30"/>
        </w:tabs>
        <w:ind w:left="5630" w:hanging="180"/>
      </w:pPr>
      <w:rPr>
        <w:rFonts w:hint="default"/>
      </w:rPr>
    </w:lvl>
  </w:abstractNum>
  <w:abstractNum w:abstractNumId="17">
    <w:nsid w:val="45687ADF"/>
    <w:multiLevelType w:val="hybridMultilevel"/>
    <w:tmpl w:val="AF4C8DAC"/>
    <w:lvl w:ilvl="0" w:tplc="8596587E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632E7A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D089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FA1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C8A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686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3E2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C4C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832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E7FE2"/>
    <w:multiLevelType w:val="hybridMultilevel"/>
    <w:tmpl w:val="B730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17739"/>
    <w:multiLevelType w:val="hybridMultilevel"/>
    <w:tmpl w:val="FE40A6C2"/>
    <w:lvl w:ilvl="0" w:tplc="0419000F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397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CE0565"/>
    <w:multiLevelType w:val="hybridMultilevel"/>
    <w:tmpl w:val="2256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07335"/>
    <w:multiLevelType w:val="hybridMultilevel"/>
    <w:tmpl w:val="2FE4904A"/>
    <w:lvl w:ilvl="0" w:tplc="9DC2A1AE">
      <w:start w:val="1"/>
      <w:numFmt w:val="bullet"/>
      <w:lvlText w:val=""/>
      <w:lvlJc w:val="left"/>
      <w:pPr>
        <w:ind w:left="21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22">
    <w:nsid w:val="6152425E"/>
    <w:multiLevelType w:val="singleLevel"/>
    <w:tmpl w:val="2D1CED9E"/>
    <w:lvl w:ilvl="0">
      <w:start w:val="1"/>
      <w:numFmt w:val="bullet"/>
      <w:pStyle w:val="24"/>
      <w:lvlText w:val=""/>
      <w:lvlJc w:val="left"/>
      <w:pPr>
        <w:tabs>
          <w:tab w:val="num" w:pos="1948"/>
        </w:tabs>
        <w:ind w:left="1134" w:firstLine="454"/>
      </w:pPr>
      <w:rPr>
        <w:rFonts w:ascii="Symbol" w:hAnsi="Symbol" w:hint="default"/>
      </w:rPr>
    </w:lvl>
  </w:abstractNum>
  <w:abstractNum w:abstractNumId="23">
    <w:nsid w:val="6B045146"/>
    <w:multiLevelType w:val="hybridMultilevel"/>
    <w:tmpl w:val="4468BADE"/>
    <w:lvl w:ilvl="0" w:tplc="04190001">
      <w:start w:val="1"/>
      <w:numFmt w:val="decimal"/>
      <w:pStyle w:val="3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B96"/>
    <w:multiLevelType w:val="hybridMultilevel"/>
    <w:tmpl w:val="B16CE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A4E85"/>
    <w:multiLevelType w:val="hybridMultilevel"/>
    <w:tmpl w:val="320EB78C"/>
    <w:lvl w:ilvl="0" w:tplc="FFFFFFFF">
      <w:start w:val="1"/>
      <w:numFmt w:val="decimal"/>
      <w:pStyle w:val="123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  <w:lvl w:ilvl="1" w:tplc="FFFFFFFF">
      <w:start w:val="1"/>
      <w:numFmt w:val="lowerLetter"/>
      <w:pStyle w:val="25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pStyle w:val="33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pStyle w:val="42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pStyle w:val="52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95B623D"/>
    <w:multiLevelType w:val="singleLevel"/>
    <w:tmpl w:val="71427F0A"/>
    <w:lvl w:ilvl="0">
      <w:start w:val="1"/>
      <w:numFmt w:val="bullet"/>
      <w:pStyle w:val="a2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7">
    <w:nsid w:val="7D9750C3"/>
    <w:multiLevelType w:val="hybridMultilevel"/>
    <w:tmpl w:val="1A62A4D6"/>
    <w:lvl w:ilvl="0" w:tplc="CF686BDC">
      <w:start w:val="1"/>
      <w:numFmt w:val="bullet"/>
      <w:pStyle w:val="34"/>
      <w:lvlText w:val=""/>
      <w:lvlJc w:val="left"/>
      <w:pPr>
        <w:tabs>
          <w:tab w:val="num" w:pos="2515"/>
        </w:tabs>
        <w:ind w:left="1701" w:firstLine="454"/>
      </w:pPr>
      <w:rPr>
        <w:rFonts w:ascii="Symbol" w:hAnsi="Symbol" w:hint="default"/>
      </w:rPr>
    </w:lvl>
    <w:lvl w:ilvl="1" w:tplc="513AA4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6604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A6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85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767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122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361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5C7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  <w:lvlOverride w:ilvl="0">
      <w:startOverride w:val="1"/>
    </w:lvlOverride>
  </w:num>
  <w:num w:numId="3">
    <w:abstractNumId w:val="11"/>
  </w:num>
  <w:num w:numId="4">
    <w:abstractNumId w:val="26"/>
  </w:num>
  <w:num w:numId="5">
    <w:abstractNumId w:val="15"/>
  </w:num>
  <w:num w:numId="6">
    <w:abstractNumId w:val="22"/>
  </w:num>
  <w:num w:numId="7">
    <w:abstractNumId w:val="7"/>
  </w:num>
  <w:num w:numId="8">
    <w:abstractNumId w:val="27"/>
  </w:num>
  <w:num w:numId="9">
    <w:abstractNumId w:val="19"/>
  </w:num>
  <w:num w:numId="10">
    <w:abstractNumId w:val="5"/>
  </w:num>
  <w:num w:numId="11">
    <w:abstractNumId w:val="4"/>
  </w:num>
  <w:num w:numId="12">
    <w:abstractNumId w:val="10"/>
  </w:num>
  <w:num w:numId="13">
    <w:abstractNumId w:val="3"/>
  </w:num>
  <w:num w:numId="14">
    <w:abstractNumId w:val="17"/>
  </w:num>
  <w:num w:numId="15">
    <w:abstractNumId w:val="2"/>
  </w:num>
  <w:num w:numId="16">
    <w:abstractNumId w:val="23"/>
  </w:num>
  <w:num w:numId="17">
    <w:abstractNumId w:val="1"/>
  </w:num>
  <w:num w:numId="18">
    <w:abstractNumId w:val="0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9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8"/>
  </w:num>
  <w:num w:numId="27">
    <w:abstractNumId w:val="8"/>
  </w:num>
  <w:num w:numId="28">
    <w:abstractNumId w:val="24"/>
  </w:num>
  <w:num w:numId="29">
    <w:abstractNumId w:val="21"/>
  </w:num>
  <w:num w:numId="30">
    <w:abstractNumId w:val="6"/>
  </w:num>
  <w:num w:numId="31">
    <w:abstractNumId w:val="13"/>
  </w:num>
  <w:num w:numId="32">
    <w:abstractNumId w:val="2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hideSpellingErrors/>
  <w:proofState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38C0"/>
    <w:rsid w:val="00011A62"/>
    <w:rsid w:val="000128E4"/>
    <w:rsid w:val="000216F5"/>
    <w:rsid w:val="00025491"/>
    <w:rsid w:val="000267F2"/>
    <w:rsid w:val="00027C57"/>
    <w:rsid w:val="000346C9"/>
    <w:rsid w:val="00043A74"/>
    <w:rsid w:val="00054A24"/>
    <w:rsid w:val="00055245"/>
    <w:rsid w:val="0005551C"/>
    <w:rsid w:val="00063E05"/>
    <w:rsid w:val="00066E62"/>
    <w:rsid w:val="0007493E"/>
    <w:rsid w:val="00080121"/>
    <w:rsid w:val="000906E7"/>
    <w:rsid w:val="000A41D1"/>
    <w:rsid w:val="000A446F"/>
    <w:rsid w:val="000B5219"/>
    <w:rsid w:val="000C1840"/>
    <w:rsid w:val="000C44A3"/>
    <w:rsid w:val="000D75AE"/>
    <w:rsid w:val="000E0274"/>
    <w:rsid w:val="000E7534"/>
    <w:rsid w:val="000F22A5"/>
    <w:rsid w:val="000F4C12"/>
    <w:rsid w:val="00120A9E"/>
    <w:rsid w:val="00140656"/>
    <w:rsid w:val="001832C2"/>
    <w:rsid w:val="001B5A87"/>
    <w:rsid w:val="001C56C8"/>
    <w:rsid w:val="001C5935"/>
    <w:rsid w:val="001C5A97"/>
    <w:rsid w:val="001D400A"/>
    <w:rsid w:val="001D7A8C"/>
    <w:rsid w:val="001E20B9"/>
    <w:rsid w:val="001E2620"/>
    <w:rsid w:val="001E2D3B"/>
    <w:rsid w:val="001F0D0E"/>
    <w:rsid w:val="002137B0"/>
    <w:rsid w:val="00214619"/>
    <w:rsid w:val="00216A2B"/>
    <w:rsid w:val="00220462"/>
    <w:rsid w:val="00227209"/>
    <w:rsid w:val="00230E0B"/>
    <w:rsid w:val="00231CAC"/>
    <w:rsid w:val="002344B9"/>
    <w:rsid w:val="0023750E"/>
    <w:rsid w:val="00237BC8"/>
    <w:rsid w:val="00244BAE"/>
    <w:rsid w:val="002553F8"/>
    <w:rsid w:val="002720BB"/>
    <w:rsid w:val="00280583"/>
    <w:rsid w:val="002862C9"/>
    <w:rsid w:val="002B2685"/>
    <w:rsid w:val="002C4D17"/>
    <w:rsid w:val="002D47C0"/>
    <w:rsid w:val="003158EA"/>
    <w:rsid w:val="00316958"/>
    <w:rsid w:val="00317649"/>
    <w:rsid w:val="003275D4"/>
    <w:rsid w:val="00330A7C"/>
    <w:rsid w:val="003356D8"/>
    <w:rsid w:val="00354718"/>
    <w:rsid w:val="00362D01"/>
    <w:rsid w:val="0037179C"/>
    <w:rsid w:val="00377FC1"/>
    <w:rsid w:val="00381924"/>
    <w:rsid w:val="00393483"/>
    <w:rsid w:val="003941CC"/>
    <w:rsid w:val="003946E6"/>
    <w:rsid w:val="00397B81"/>
    <w:rsid w:val="003A0AA6"/>
    <w:rsid w:val="003A0AEA"/>
    <w:rsid w:val="003A1433"/>
    <w:rsid w:val="003A64E9"/>
    <w:rsid w:val="003C7053"/>
    <w:rsid w:val="003D0F2F"/>
    <w:rsid w:val="003E0C37"/>
    <w:rsid w:val="003E0F22"/>
    <w:rsid w:val="003E2F0C"/>
    <w:rsid w:val="003E56C7"/>
    <w:rsid w:val="003E5744"/>
    <w:rsid w:val="003E7471"/>
    <w:rsid w:val="003E7FA3"/>
    <w:rsid w:val="003F07DA"/>
    <w:rsid w:val="003F1768"/>
    <w:rsid w:val="003F5FAC"/>
    <w:rsid w:val="004065C9"/>
    <w:rsid w:val="00410BE9"/>
    <w:rsid w:val="00416D77"/>
    <w:rsid w:val="00421077"/>
    <w:rsid w:val="004331F6"/>
    <w:rsid w:val="00442690"/>
    <w:rsid w:val="00451296"/>
    <w:rsid w:val="004645BF"/>
    <w:rsid w:val="00464ED8"/>
    <w:rsid w:val="00465311"/>
    <w:rsid w:val="00465E36"/>
    <w:rsid w:val="00472410"/>
    <w:rsid w:val="00475D11"/>
    <w:rsid w:val="00480CED"/>
    <w:rsid w:val="00491403"/>
    <w:rsid w:val="004923A9"/>
    <w:rsid w:val="004A2B59"/>
    <w:rsid w:val="004B1700"/>
    <w:rsid w:val="004B7F89"/>
    <w:rsid w:val="004C1756"/>
    <w:rsid w:val="004C1B2A"/>
    <w:rsid w:val="004D7B11"/>
    <w:rsid w:val="004F4DEB"/>
    <w:rsid w:val="004F6CFA"/>
    <w:rsid w:val="0050471D"/>
    <w:rsid w:val="00515EFA"/>
    <w:rsid w:val="005172B6"/>
    <w:rsid w:val="00540A7C"/>
    <w:rsid w:val="0054235A"/>
    <w:rsid w:val="00546F00"/>
    <w:rsid w:val="005530DC"/>
    <w:rsid w:val="00553349"/>
    <w:rsid w:val="005538EB"/>
    <w:rsid w:val="00554E34"/>
    <w:rsid w:val="00566C5B"/>
    <w:rsid w:val="00570AAF"/>
    <w:rsid w:val="005738C0"/>
    <w:rsid w:val="00576755"/>
    <w:rsid w:val="00581500"/>
    <w:rsid w:val="00585DF5"/>
    <w:rsid w:val="00593117"/>
    <w:rsid w:val="00596904"/>
    <w:rsid w:val="00597FCE"/>
    <w:rsid w:val="005B0503"/>
    <w:rsid w:val="005C4B70"/>
    <w:rsid w:val="005D39FF"/>
    <w:rsid w:val="005D6D5C"/>
    <w:rsid w:val="006008BE"/>
    <w:rsid w:val="00607E5D"/>
    <w:rsid w:val="00610D57"/>
    <w:rsid w:val="006117D2"/>
    <w:rsid w:val="00614841"/>
    <w:rsid w:val="00616D66"/>
    <w:rsid w:val="00616DCC"/>
    <w:rsid w:val="00624EC5"/>
    <w:rsid w:val="00640366"/>
    <w:rsid w:val="006512FB"/>
    <w:rsid w:val="00660F40"/>
    <w:rsid w:val="006751F2"/>
    <w:rsid w:val="00675FA3"/>
    <w:rsid w:val="006A1AB0"/>
    <w:rsid w:val="006A1B5A"/>
    <w:rsid w:val="006A4093"/>
    <w:rsid w:val="006B2C27"/>
    <w:rsid w:val="006B6D86"/>
    <w:rsid w:val="006D3237"/>
    <w:rsid w:val="006F4D62"/>
    <w:rsid w:val="006F5932"/>
    <w:rsid w:val="00700504"/>
    <w:rsid w:val="007129E9"/>
    <w:rsid w:val="00714C0B"/>
    <w:rsid w:val="007170F4"/>
    <w:rsid w:val="00717C6B"/>
    <w:rsid w:val="00717D13"/>
    <w:rsid w:val="007225B5"/>
    <w:rsid w:val="00723718"/>
    <w:rsid w:val="00726551"/>
    <w:rsid w:val="00732819"/>
    <w:rsid w:val="00733210"/>
    <w:rsid w:val="007349DA"/>
    <w:rsid w:val="00742C89"/>
    <w:rsid w:val="00743044"/>
    <w:rsid w:val="00745660"/>
    <w:rsid w:val="00756994"/>
    <w:rsid w:val="007573D5"/>
    <w:rsid w:val="00761152"/>
    <w:rsid w:val="00764793"/>
    <w:rsid w:val="00773E4A"/>
    <w:rsid w:val="00775B9D"/>
    <w:rsid w:val="00777713"/>
    <w:rsid w:val="00785649"/>
    <w:rsid w:val="00786252"/>
    <w:rsid w:val="0079121D"/>
    <w:rsid w:val="0079760B"/>
    <w:rsid w:val="007B0688"/>
    <w:rsid w:val="007C101A"/>
    <w:rsid w:val="007C7D94"/>
    <w:rsid w:val="007D315A"/>
    <w:rsid w:val="007E0969"/>
    <w:rsid w:val="007E3410"/>
    <w:rsid w:val="007E4587"/>
    <w:rsid w:val="007E5470"/>
    <w:rsid w:val="00805629"/>
    <w:rsid w:val="00805DBC"/>
    <w:rsid w:val="0081004E"/>
    <w:rsid w:val="0081649C"/>
    <w:rsid w:val="00825FC9"/>
    <w:rsid w:val="008471D0"/>
    <w:rsid w:val="0085215B"/>
    <w:rsid w:val="00852579"/>
    <w:rsid w:val="008541F5"/>
    <w:rsid w:val="00864CE0"/>
    <w:rsid w:val="00880E5F"/>
    <w:rsid w:val="008C15CF"/>
    <w:rsid w:val="008D3E7F"/>
    <w:rsid w:val="008F204D"/>
    <w:rsid w:val="00900AD7"/>
    <w:rsid w:val="00916B9C"/>
    <w:rsid w:val="00943380"/>
    <w:rsid w:val="00946A19"/>
    <w:rsid w:val="00946AD9"/>
    <w:rsid w:val="00962599"/>
    <w:rsid w:val="00966A15"/>
    <w:rsid w:val="00970660"/>
    <w:rsid w:val="00970B7D"/>
    <w:rsid w:val="0099396C"/>
    <w:rsid w:val="009944B8"/>
    <w:rsid w:val="009C475F"/>
    <w:rsid w:val="009D4613"/>
    <w:rsid w:val="009D74D7"/>
    <w:rsid w:val="009E4028"/>
    <w:rsid w:val="009E6B2C"/>
    <w:rsid w:val="00A12F23"/>
    <w:rsid w:val="00A1445C"/>
    <w:rsid w:val="00A234DE"/>
    <w:rsid w:val="00A413EF"/>
    <w:rsid w:val="00A82698"/>
    <w:rsid w:val="00A83883"/>
    <w:rsid w:val="00A84009"/>
    <w:rsid w:val="00A85FEA"/>
    <w:rsid w:val="00AA0254"/>
    <w:rsid w:val="00AB1C0D"/>
    <w:rsid w:val="00AB333C"/>
    <w:rsid w:val="00AC18FA"/>
    <w:rsid w:val="00AC34DA"/>
    <w:rsid w:val="00AC52CB"/>
    <w:rsid w:val="00AD0734"/>
    <w:rsid w:val="00AD576E"/>
    <w:rsid w:val="00AE73BD"/>
    <w:rsid w:val="00AF2363"/>
    <w:rsid w:val="00AF4B7E"/>
    <w:rsid w:val="00B15065"/>
    <w:rsid w:val="00B176DF"/>
    <w:rsid w:val="00B17F8A"/>
    <w:rsid w:val="00B20825"/>
    <w:rsid w:val="00B21740"/>
    <w:rsid w:val="00B23311"/>
    <w:rsid w:val="00B35EFC"/>
    <w:rsid w:val="00B457A4"/>
    <w:rsid w:val="00B6293F"/>
    <w:rsid w:val="00B6694A"/>
    <w:rsid w:val="00B714E9"/>
    <w:rsid w:val="00B71F45"/>
    <w:rsid w:val="00B77211"/>
    <w:rsid w:val="00BA0C22"/>
    <w:rsid w:val="00BB221A"/>
    <w:rsid w:val="00BE226A"/>
    <w:rsid w:val="00BF314E"/>
    <w:rsid w:val="00BF59EA"/>
    <w:rsid w:val="00C058F3"/>
    <w:rsid w:val="00C11826"/>
    <w:rsid w:val="00C14314"/>
    <w:rsid w:val="00C276ED"/>
    <w:rsid w:val="00C3095F"/>
    <w:rsid w:val="00C34D94"/>
    <w:rsid w:val="00C36553"/>
    <w:rsid w:val="00C406F0"/>
    <w:rsid w:val="00C408D0"/>
    <w:rsid w:val="00C568EC"/>
    <w:rsid w:val="00C65CC5"/>
    <w:rsid w:val="00C65F63"/>
    <w:rsid w:val="00C77D33"/>
    <w:rsid w:val="00C800A5"/>
    <w:rsid w:val="00C806ED"/>
    <w:rsid w:val="00C97C1F"/>
    <w:rsid w:val="00CA59DE"/>
    <w:rsid w:val="00CB017C"/>
    <w:rsid w:val="00CB2832"/>
    <w:rsid w:val="00CC2F43"/>
    <w:rsid w:val="00CC327F"/>
    <w:rsid w:val="00CC5875"/>
    <w:rsid w:val="00CD7BC6"/>
    <w:rsid w:val="00CE6D9E"/>
    <w:rsid w:val="00D04B2E"/>
    <w:rsid w:val="00D05202"/>
    <w:rsid w:val="00D24D51"/>
    <w:rsid w:val="00D26A9A"/>
    <w:rsid w:val="00D32D70"/>
    <w:rsid w:val="00D34901"/>
    <w:rsid w:val="00D352B6"/>
    <w:rsid w:val="00D43B89"/>
    <w:rsid w:val="00D44119"/>
    <w:rsid w:val="00D55759"/>
    <w:rsid w:val="00D6778E"/>
    <w:rsid w:val="00D7162E"/>
    <w:rsid w:val="00D73A5C"/>
    <w:rsid w:val="00D747A4"/>
    <w:rsid w:val="00D77C3A"/>
    <w:rsid w:val="00D939D1"/>
    <w:rsid w:val="00D964A1"/>
    <w:rsid w:val="00DA6A40"/>
    <w:rsid w:val="00DB061B"/>
    <w:rsid w:val="00DB2A00"/>
    <w:rsid w:val="00DB424B"/>
    <w:rsid w:val="00DC10A8"/>
    <w:rsid w:val="00DE2852"/>
    <w:rsid w:val="00DE3109"/>
    <w:rsid w:val="00DE3E9E"/>
    <w:rsid w:val="00DE6A66"/>
    <w:rsid w:val="00DF6D85"/>
    <w:rsid w:val="00E00B91"/>
    <w:rsid w:val="00E011F9"/>
    <w:rsid w:val="00E0131B"/>
    <w:rsid w:val="00E0664A"/>
    <w:rsid w:val="00E14283"/>
    <w:rsid w:val="00E16A6D"/>
    <w:rsid w:val="00E179AA"/>
    <w:rsid w:val="00E27DBB"/>
    <w:rsid w:val="00E37BC3"/>
    <w:rsid w:val="00E45101"/>
    <w:rsid w:val="00E51707"/>
    <w:rsid w:val="00E5432F"/>
    <w:rsid w:val="00E6014E"/>
    <w:rsid w:val="00E64925"/>
    <w:rsid w:val="00E66E36"/>
    <w:rsid w:val="00E81E53"/>
    <w:rsid w:val="00E846EB"/>
    <w:rsid w:val="00E86BA4"/>
    <w:rsid w:val="00EA1189"/>
    <w:rsid w:val="00EB0C5E"/>
    <w:rsid w:val="00EB690B"/>
    <w:rsid w:val="00ED6CA9"/>
    <w:rsid w:val="00F019F1"/>
    <w:rsid w:val="00F01CC6"/>
    <w:rsid w:val="00F14939"/>
    <w:rsid w:val="00F15B0F"/>
    <w:rsid w:val="00F270D4"/>
    <w:rsid w:val="00F272C4"/>
    <w:rsid w:val="00F366D5"/>
    <w:rsid w:val="00F37496"/>
    <w:rsid w:val="00F41C89"/>
    <w:rsid w:val="00F439C5"/>
    <w:rsid w:val="00F5581C"/>
    <w:rsid w:val="00F813B8"/>
    <w:rsid w:val="00F85A27"/>
    <w:rsid w:val="00F8784A"/>
    <w:rsid w:val="00F91E89"/>
    <w:rsid w:val="00F961F1"/>
    <w:rsid w:val="00F96BC3"/>
    <w:rsid w:val="00FA6FFC"/>
    <w:rsid w:val="00FB2804"/>
    <w:rsid w:val="00FC288B"/>
    <w:rsid w:val="00FC737B"/>
    <w:rsid w:val="00FD3F27"/>
    <w:rsid w:val="00FD4279"/>
    <w:rsid w:val="00FD7BA3"/>
    <w:rsid w:val="00FE293C"/>
    <w:rsid w:val="00FF2D34"/>
    <w:rsid w:val="00FF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index heading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DB424B"/>
  </w:style>
  <w:style w:type="paragraph" w:styleId="11">
    <w:name w:val="heading 1"/>
    <w:basedOn w:val="a3"/>
    <w:next w:val="a3"/>
    <w:link w:val="13"/>
    <w:uiPriority w:val="9"/>
    <w:qFormat/>
    <w:rsid w:val="004F4D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3"/>
    <w:next w:val="a3"/>
    <w:link w:val="26"/>
    <w:uiPriority w:val="9"/>
    <w:unhideWhenUsed/>
    <w:qFormat/>
    <w:rsid w:val="00C568E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5"/>
    <w:uiPriority w:val="9"/>
    <w:unhideWhenUsed/>
    <w:qFormat/>
    <w:rsid w:val="004F4DE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3"/>
    <w:next w:val="a3"/>
    <w:link w:val="43"/>
    <w:uiPriority w:val="9"/>
    <w:unhideWhenUsed/>
    <w:qFormat/>
    <w:rsid w:val="004F4D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3"/>
    <w:next w:val="a3"/>
    <w:link w:val="53"/>
    <w:uiPriority w:val="9"/>
    <w:unhideWhenUsed/>
    <w:qFormat/>
    <w:rsid w:val="004F4D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unhideWhenUsed/>
    <w:qFormat/>
    <w:rsid w:val="004F4D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4F4D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unhideWhenUsed/>
    <w:qFormat/>
    <w:rsid w:val="004F4D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unhideWhenUsed/>
    <w:qFormat/>
    <w:rsid w:val="004F4D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3">
    <w:name w:val="Заголовок 1 Знак"/>
    <w:basedOn w:val="a4"/>
    <w:link w:val="11"/>
    <w:uiPriority w:val="9"/>
    <w:rsid w:val="004F4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6">
    <w:name w:val="Заголовок 2 Знак"/>
    <w:basedOn w:val="a4"/>
    <w:link w:val="22"/>
    <w:uiPriority w:val="9"/>
    <w:rsid w:val="00C56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5">
    <w:name w:val="Заголовок 3 Знак"/>
    <w:basedOn w:val="a4"/>
    <w:link w:val="30"/>
    <w:uiPriority w:val="9"/>
    <w:rsid w:val="004F4D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3">
    <w:name w:val="Заголовок 4 Знак"/>
    <w:basedOn w:val="a4"/>
    <w:link w:val="41"/>
    <w:uiPriority w:val="9"/>
    <w:rsid w:val="004F4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3">
    <w:name w:val="Заголовок 5 Знак"/>
    <w:basedOn w:val="a4"/>
    <w:link w:val="51"/>
    <w:uiPriority w:val="9"/>
    <w:rsid w:val="004F4D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rsid w:val="004F4D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rsid w:val="004F4D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4F4D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rsid w:val="004F4D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7">
    <w:name w:val="Table Grid"/>
    <w:basedOn w:val="a5"/>
    <w:uiPriority w:val="59"/>
    <w:rsid w:val="00573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3"/>
    <w:uiPriority w:val="34"/>
    <w:qFormat/>
    <w:rsid w:val="00596904"/>
    <w:pPr>
      <w:ind w:left="720"/>
      <w:contextualSpacing/>
    </w:pPr>
  </w:style>
  <w:style w:type="paragraph" w:styleId="a9">
    <w:name w:val="Balloon Text"/>
    <w:basedOn w:val="a3"/>
    <w:link w:val="aa"/>
    <w:uiPriority w:val="99"/>
    <w:unhideWhenUsed/>
    <w:rsid w:val="00D0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rsid w:val="00D05202"/>
    <w:rPr>
      <w:rFonts w:ascii="Tahoma" w:hAnsi="Tahoma" w:cs="Tahoma"/>
      <w:sz w:val="16"/>
      <w:szCs w:val="16"/>
    </w:rPr>
  </w:style>
  <w:style w:type="paragraph" w:styleId="ab">
    <w:name w:val="caption"/>
    <w:basedOn w:val="a3"/>
    <w:next w:val="a3"/>
    <w:uiPriority w:val="35"/>
    <w:unhideWhenUsed/>
    <w:qFormat/>
    <w:rsid w:val="009944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3"/>
    <w:link w:val="ad"/>
    <w:uiPriority w:val="99"/>
    <w:unhideWhenUsed/>
    <w:rsid w:val="001D4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1D400A"/>
  </w:style>
  <w:style w:type="paragraph" w:styleId="ae">
    <w:name w:val="footer"/>
    <w:basedOn w:val="a3"/>
    <w:link w:val="af"/>
    <w:uiPriority w:val="99"/>
    <w:unhideWhenUsed/>
    <w:rsid w:val="001D4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1D400A"/>
  </w:style>
  <w:style w:type="paragraph" w:styleId="af0">
    <w:name w:val="Document Map"/>
    <w:basedOn w:val="a3"/>
    <w:link w:val="af1"/>
    <w:uiPriority w:val="99"/>
    <w:semiHidden/>
    <w:unhideWhenUsed/>
    <w:rsid w:val="00C5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4"/>
    <w:link w:val="af0"/>
    <w:uiPriority w:val="99"/>
    <w:semiHidden/>
    <w:rsid w:val="00C568EC"/>
    <w:rPr>
      <w:rFonts w:ascii="Tahoma" w:hAnsi="Tahoma" w:cs="Tahoma"/>
      <w:sz w:val="16"/>
      <w:szCs w:val="16"/>
    </w:rPr>
  </w:style>
  <w:style w:type="table" w:customStyle="1" w:styleId="14">
    <w:name w:val="Сетка таблицы1"/>
    <w:basedOn w:val="a5"/>
    <w:next w:val="a7"/>
    <w:uiPriority w:val="59"/>
    <w:rsid w:val="004F4DEB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3"/>
    <w:uiPriority w:val="99"/>
    <w:unhideWhenUsed/>
    <w:rsid w:val="0075699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af3">
    <w:name w:val="Hyperlink"/>
    <w:basedOn w:val="a4"/>
    <w:uiPriority w:val="99"/>
    <w:unhideWhenUsed/>
    <w:rsid w:val="00E51707"/>
    <w:rPr>
      <w:color w:val="0000FF" w:themeColor="hyperlink"/>
      <w:u w:val="single"/>
    </w:rPr>
  </w:style>
  <w:style w:type="character" w:styleId="af4">
    <w:name w:val="FollowedHyperlink"/>
    <w:basedOn w:val="a4"/>
    <w:uiPriority w:val="99"/>
    <w:unhideWhenUsed/>
    <w:rsid w:val="00E51707"/>
    <w:rPr>
      <w:color w:val="800080" w:themeColor="followedHyperlink"/>
      <w:u w:val="single"/>
    </w:rPr>
  </w:style>
  <w:style w:type="character" w:styleId="af5">
    <w:name w:val="annotation reference"/>
    <w:basedOn w:val="a4"/>
    <w:uiPriority w:val="99"/>
    <w:semiHidden/>
    <w:unhideWhenUsed/>
    <w:rsid w:val="00ED6CA9"/>
    <w:rPr>
      <w:sz w:val="16"/>
      <w:szCs w:val="16"/>
    </w:rPr>
  </w:style>
  <w:style w:type="paragraph" w:styleId="af6">
    <w:name w:val="annotation text"/>
    <w:basedOn w:val="a3"/>
    <w:link w:val="af7"/>
    <w:uiPriority w:val="99"/>
    <w:semiHidden/>
    <w:unhideWhenUsed/>
    <w:rsid w:val="00ED6CA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4"/>
    <w:link w:val="af6"/>
    <w:uiPriority w:val="99"/>
    <w:semiHidden/>
    <w:rsid w:val="00ED6CA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D6CA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D6CA9"/>
    <w:rPr>
      <w:b/>
      <w:bCs/>
      <w:sz w:val="20"/>
      <w:szCs w:val="20"/>
    </w:rPr>
  </w:style>
  <w:style w:type="paragraph" w:customStyle="1" w:styleId="font0">
    <w:name w:val="font0"/>
    <w:basedOn w:val="a3"/>
    <w:rsid w:val="00570AA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a3"/>
    <w:rsid w:val="00570AAF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</w:rPr>
  </w:style>
  <w:style w:type="paragraph" w:customStyle="1" w:styleId="xl64">
    <w:name w:val="xl64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3"/>
    <w:rsid w:val="0057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9">
    <w:name w:val="xl69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1">
    <w:name w:val="xl71"/>
    <w:basedOn w:val="a3"/>
    <w:rsid w:val="00570AA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D9C3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a3"/>
    <w:rsid w:val="00570A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3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7">
    <w:name w:val="_Заголовок 2"/>
    <w:basedOn w:val="22"/>
    <w:link w:val="28"/>
    <w:qFormat/>
    <w:rsid w:val="00607E5D"/>
    <w:pPr>
      <w:keepLines w:val="0"/>
      <w:widowControl w:val="0"/>
      <w:numPr>
        <w:numId w:val="0"/>
      </w:numPr>
      <w:autoSpaceDN w:val="0"/>
      <w:adjustRightInd w:val="0"/>
      <w:spacing w:before="160" w:after="160" w:line="360" w:lineRule="atLeast"/>
      <w:jc w:val="both"/>
      <w:textAlignment w:val="baseline"/>
    </w:pPr>
    <w:rPr>
      <w:rFonts w:ascii="Times New Roman" w:eastAsia="Times New Roman" w:hAnsi="Times New Roman" w:cs="Times New Roman"/>
      <w:iCs/>
      <w:color w:val="auto"/>
      <w:sz w:val="32"/>
      <w:szCs w:val="28"/>
    </w:rPr>
  </w:style>
  <w:style w:type="character" w:customStyle="1" w:styleId="28">
    <w:name w:val="_Заголовок 2 Знак"/>
    <w:link w:val="27"/>
    <w:rsid w:val="00607E5D"/>
    <w:rPr>
      <w:rFonts w:ascii="Times New Roman" w:eastAsia="Times New Roman" w:hAnsi="Times New Roman" w:cs="Times New Roman"/>
      <w:b/>
      <w:bCs/>
      <w:iCs/>
      <w:sz w:val="32"/>
      <w:szCs w:val="28"/>
    </w:rPr>
  </w:style>
  <w:style w:type="paragraph" w:customStyle="1" w:styleId="36">
    <w:name w:val="_Заголовок 3"/>
    <w:basedOn w:val="30"/>
    <w:link w:val="37"/>
    <w:qFormat/>
    <w:rsid w:val="00607E5D"/>
    <w:pPr>
      <w:keepLines w:val="0"/>
      <w:widowControl w:val="0"/>
      <w:numPr>
        <w:numId w:val="0"/>
      </w:numPr>
      <w:autoSpaceDN w:val="0"/>
      <w:adjustRightInd w:val="0"/>
      <w:spacing w:before="120" w:after="120" w:line="360" w:lineRule="atLeast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6"/>
    </w:rPr>
  </w:style>
  <w:style w:type="character" w:customStyle="1" w:styleId="37">
    <w:name w:val="_Заголовок 3 Знак"/>
    <w:link w:val="36"/>
    <w:rsid w:val="00607E5D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webkit-html-tag">
    <w:name w:val="webkit-html-tag"/>
    <w:basedOn w:val="a4"/>
    <w:rsid w:val="00607E5D"/>
  </w:style>
  <w:style w:type="character" w:customStyle="1" w:styleId="webkit-html-attribute">
    <w:name w:val="webkit-html-attribute"/>
    <w:basedOn w:val="a4"/>
    <w:rsid w:val="00607E5D"/>
  </w:style>
  <w:style w:type="character" w:customStyle="1" w:styleId="apple-converted-space">
    <w:name w:val="apple-converted-space"/>
    <w:basedOn w:val="a4"/>
    <w:rsid w:val="00607E5D"/>
  </w:style>
  <w:style w:type="character" w:customStyle="1" w:styleId="webkit-html-attribute-name">
    <w:name w:val="webkit-html-attribute-name"/>
    <w:basedOn w:val="a4"/>
    <w:rsid w:val="00607E5D"/>
  </w:style>
  <w:style w:type="character" w:customStyle="1" w:styleId="webkit-html-attribute-value">
    <w:name w:val="webkit-html-attribute-value"/>
    <w:basedOn w:val="a4"/>
    <w:rsid w:val="00607E5D"/>
  </w:style>
  <w:style w:type="paragraph" w:customStyle="1" w:styleId="121">
    <w:name w:val="Заголовок №1 (2)1"/>
    <w:basedOn w:val="a3"/>
    <w:uiPriority w:val="99"/>
    <w:rsid w:val="002D47C0"/>
    <w:pPr>
      <w:shd w:val="clear" w:color="auto" w:fill="FFFFFF"/>
      <w:spacing w:before="300" w:after="420" w:line="240" w:lineRule="atLeast"/>
      <w:ind w:firstLine="851"/>
      <w:jc w:val="both"/>
      <w:outlineLvl w:val="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Style2">
    <w:name w:val="Style2"/>
    <w:basedOn w:val="a3"/>
    <w:uiPriority w:val="99"/>
    <w:rsid w:val="002D47C0"/>
    <w:pPr>
      <w:widowControl w:val="0"/>
      <w:autoSpaceDE w:val="0"/>
      <w:autoSpaceDN w:val="0"/>
      <w:adjustRightInd w:val="0"/>
      <w:spacing w:after="0" w:line="451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3"/>
    <w:uiPriority w:val="99"/>
    <w:rsid w:val="002D47C0"/>
    <w:pPr>
      <w:widowControl w:val="0"/>
      <w:autoSpaceDE w:val="0"/>
      <w:autoSpaceDN w:val="0"/>
      <w:adjustRightInd w:val="0"/>
      <w:spacing w:after="0" w:line="454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01">
    <w:name w:val="Font Style101"/>
    <w:uiPriority w:val="99"/>
    <w:rsid w:val="002D47C0"/>
    <w:rPr>
      <w:rFonts w:ascii="Times New Roman" w:hAnsi="Times New Roman"/>
      <w:sz w:val="26"/>
    </w:rPr>
  </w:style>
  <w:style w:type="paragraph" w:styleId="a2">
    <w:name w:val="List Bullet"/>
    <w:aliases w:val="UL,Маркированный список Знак1,Маркированный список Знак Знак1,Round Bullet Знак1 Знак, Round Bullet Знак1 Знак,Round Bullet1 Знак1 Знак,Round Bullet2 Знак1 Знак,Round Bullet11 Знак1 Знак,Round Bullet3 Знак1 Зн,UL1"/>
    <w:basedOn w:val="afa"/>
    <w:link w:val="afb"/>
    <w:rsid w:val="002D47C0"/>
    <w:pPr>
      <w:numPr>
        <w:numId w:val="4"/>
      </w:numPr>
      <w:tabs>
        <w:tab w:val="clear" w:pos="1381"/>
        <w:tab w:val="left" w:pos="1418"/>
      </w:tabs>
      <w:ind w:left="720" w:hanging="360"/>
    </w:pPr>
  </w:style>
  <w:style w:type="paragraph" w:customStyle="1" w:styleId="afa">
    <w:name w:val="Базовый маркированный список"/>
    <w:basedOn w:val="afc"/>
    <w:rsid w:val="002D47C0"/>
  </w:style>
  <w:style w:type="paragraph" w:customStyle="1" w:styleId="afc">
    <w:name w:val="Базовый список"/>
    <w:basedOn w:val="afd"/>
    <w:rsid w:val="002D47C0"/>
  </w:style>
  <w:style w:type="paragraph" w:customStyle="1" w:styleId="afd">
    <w:name w:val="Обычный (без отступа)"/>
    <w:basedOn w:val="a3"/>
    <w:link w:val="afe"/>
    <w:rsid w:val="002D47C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e">
    <w:name w:val="Обычный (без отступа) Знак"/>
    <w:link w:val="afd"/>
    <w:rsid w:val="002D47C0"/>
    <w:rPr>
      <w:rFonts w:ascii="Times New Roman" w:eastAsia="Times New Roman" w:hAnsi="Times New Roman" w:cs="Times New Roman"/>
      <w:sz w:val="28"/>
      <w:szCs w:val="24"/>
    </w:rPr>
  </w:style>
  <w:style w:type="character" w:customStyle="1" w:styleId="afb">
    <w:name w:val="Маркированный список Знак"/>
    <w:aliases w:val="UL Знак,Маркированный список Знак1 Знак,Маркированный список Знак Знак1 Знак,Round Bullet Знак1 Знак Знак, Round Bullet Знак1 Знак Знак,Round Bullet1 Знак1 Знак Знак,Round Bullet2 Знак1 Знак Знак,Round Bullet11 Знак1 Знак Знак"/>
    <w:link w:val="a2"/>
    <w:locked/>
    <w:rsid w:val="002D47C0"/>
    <w:rPr>
      <w:rFonts w:ascii="Times New Roman" w:eastAsia="Times New Roman" w:hAnsi="Times New Roman" w:cs="Times New Roman"/>
      <w:sz w:val="28"/>
      <w:szCs w:val="24"/>
    </w:rPr>
  </w:style>
  <w:style w:type="paragraph" w:customStyle="1" w:styleId="32">
    <w:name w:val="Нумерованный список 3 (тбл)"/>
    <w:basedOn w:val="a"/>
    <w:rsid w:val="002D47C0"/>
    <w:pPr>
      <w:numPr>
        <w:numId w:val="16"/>
      </w:numPr>
      <w:tabs>
        <w:tab w:val="clear" w:pos="1701"/>
      </w:tabs>
      <w:ind w:left="1707" w:hanging="432"/>
    </w:pPr>
  </w:style>
  <w:style w:type="paragraph" w:customStyle="1" w:styleId="a">
    <w:name w:val="Нумерованный список (тбл)"/>
    <w:basedOn w:val="aff"/>
    <w:rsid w:val="002D47C0"/>
    <w:pPr>
      <w:numPr>
        <w:numId w:val="12"/>
      </w:numPr>
      <w:tabs>
        <w:tab w:val="clear" w:pos="567"/>
      </w:tabs>
      <w:ind w:left="432" w:hanging="432"/>
    </w:pPr>
  </w:style>
  <w:style w:type="paragraph" w:customStyle="1" w:styleId="aff">
    <w:name w:val="Базовый нумерованный список (тбл)"/>
    <w:basedOn w:val="aff0"/>
    <w:rsid w:val="002D47C0"/>
  </w:style>
  <w:style w:type="paragraph" w:customStyle="1" w:styleId="aff0">
    <w:name w:val="Базовый список (тбл)"/>
    <w:basedOn w:val="aff1"/>
    <w:rsid w:val="002D47C0"/>
  </w:style>
  <w:style w:type="paragraph" w:customStyle="1" w:styleId="aff1">
    <w:name w:val="Обычный (тбл)"/>
    <w:basedOn w:val="a3"/>
    <w:link w:val="aff2"/>
    <w:autoRedefine/>
    <w:rsid w:val="002D47C0"/>
    <w:pPr>
      <w:spacing w:after="0" w:line="360" w:lineRule="auto"/>
    </w:pPr>
    <w:rPr>
      <w:rFonts w:ascii="Times New Roman" w:eastAsia="Times New Roman" w:hAnsi="Times New Roman" w:cs="Times New Roman"/>
      <w:bCs/>
      <w:sz w:val="24"/>
      <w:szCs w:val="18"/>
    </w:rPr>
  </w:style>
  <w:style w:type="character" w:customStyle="1" w:styleId="aff2">
    <w:name w:val="Обычный (тбл) Знак"/>
    <w:link w:val="aff1"/>
    <w:rsid w:val="002D47C0"/>
    <w:rPr>
      <w:rFonts w:ascii="Times New Roman" w:eastAsia="Times New Roman" w:hAnsi="Times New Roman" w:cs="Times New Roman"/>
      <w:bCs/>
      <w:sz w:val="24"/>
      <w:szCs w:val="18"/>
    </w:rPr>
  </w:style>
  <w:style w:type="paragraph" w:customStyle="1" w:styleId="123">
    <w:name w:val="ГС_Список_123"/>
    <w:uiPriority w:val="99"/>
    <w:rsid w:val="002D47C0"/>
    <w:pPr>
      <w:numPr>
        <w:numId w:val="2"/>
      </w:numPr>
      <w:tabs>
        <w:tab w:val="clear" w:pos="1080"/>
        <w:tab w:val="num" w:pos="1111"/>
      </w:tabs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5">
    <w:name w:val="ГС_Заголовок2_прил"/>
    <w:basedOn w:val="22"/>
    <w:next w:val="a3"/>
    <w:uiPriority w:val="99"/>
    <w:rsid w:val="002D47C0"/>
    <w:pPr>
      <w:numPr>
        <w:numId w:val="2"/>
      </w:numPr>
      <w:tabs>
        <w:tab w:val="clear" w:pos="1440"/>
        <w:tab w:val="left" w:pos="284"/>
        <w:tab w:val="left" w:pos="568"/>
        <w:tab w:val="num" w:pos="1427"/>
        <w:tab w:val="left" w:pos="1701"/>
        <w:tab w:val="left" w:pos="1985"/>
      </w:tabs>
      <w:suppressAutoHyphens/>
      <w:spacing w:before="180" w:after="180" w:line="360" w:lineRule="auto"/>
    </w:pPr>
    <w:rPr>
      <w:rFonts w:ascii="Times New Roman" w:eastAsia="Arial Unicode MS" w:hAnsi="Times New Roman" w:cs="Times New Roman"/>
      <w:i/>
      <w:iCs/>
      <w:color w:val="auto"/>
      <w:kern w:val="28"/>
      <w:sz w:val="28"/>
      <w:szCs w:val="44"/>
    </w:rPr>
  </w:style>
  <w:style w:type="paragraph" w:customStyle="1" w:styleId="33">
    <w:name w:val="ГС_Заголовок3_прил"/>
    <w:basedOn w:val="30"/>
    <w:next w:val="a3"/>
    <w:uiPriority w:val="99"/>
    <w:rsid w:val="002D47C0"/>
    <w:pPr>
      <w:numPr>
        <w:numId w:val="2"/>
      </w:numPr>
      <w:tabs>
        <w:tab w:val="left" w:pos="284"/>
        <w:tab w:val="left" w:pos="568"/>
        <w:tab w:val="left" w:pos="851"/>
        <w:tab w:val="left" w:pos="1418"/>
        <w:tab w:val="num" w:pos="1571"/>
        <w:tab w:val="left" w:pos="1701"/>
        <w:tab w:val="left" w:pos="1985"/>
      </w:tabs>
      <w:suppressAutoHyphens/>
      <w:spacing w:before="180" w:after="180" w:line="360" w:lineRule="auto"/>
      <w:ind w:hanging="360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customStyle="1" w:styleId="42">
    <w:name w:val="ГС_Заголовок4_прил"/>
    <w:basedOn w:val="41"/>
    <w:next w:val="a3"/>
    <w:uiPriority w:val="99"/>
    <w:rsid w:val="002D47C0"/>
    <w:pPr>
      <w:numPr>
        <w:numId w:val="2"/>
      </w:numPr>
      <w:tabs>
        <w:tab w:val="left" w:pos="284"/>
        <w:tab w:val="left" w:pos="568"/>
        <w:tab w:val="left" w:pos="851"/>
        <w:tab w:val="left" w:pos="1418"/>
        <w:tab w:val="num" w:pos="1715"/>
        <w:tab w:val="left" w:pos="1985"/>
      </w:tabs>
      <w:suppressAutoHyphens/>
      <w:spacing w:before="180" w:after="180" w:line="360" w:lineRule="auto"/>
      <w:ind w:left="851"/>
    </w:pPr>
    <w:rPr>
      <w:rFonts w:ascii="Times New Roman" w:eastAsia="Times New Roman" w:hAnsi="Times New Roman" w:cs="Times New Roman"/>
      <w:iCs w:val="0"/>
      <w:color w:val="auto"/>
      <w:sz w:val="28"/>
      <w:szCs w:val="24"/>
    </w:rPr>
  </w:style>
  <w:style w:type="paragraph" w:customStyle="1" w:styleId="52">
    <w:name w:val="ГС_Заголовок5_прил"/>
    <w:basedOn w:val="51"/>
    <w:next w:val="a3"/>
    <w:uiPriority w:val="99"/>
    <w:rsid w:val="002D47C0"/>
    <w:pPr>
      <w:numPr>
        <w:numId w:val="2"/>
      </w:numPr>
      <w:tabs>
        <w:tab w:val="left" w:pos="1"/>
        <w:tab w:val="left" w:pos="284"/>
        <w:tab w:val="left" w:pos="851"/>
        <w:tab w:val="left" w:pos="1418"/>
        <w:tab w:val="left" w:pos="1701"/>
        <w:tab w:val="num" w:pos="1859"/>
        <w:tab w:val="left" w:pos="1985"/>
      </w:tabs>
      <w:suppressAutoHyphens/>
      <w:spacing w:before="180" w:after="180" w:line="360" w:lineRule="auto"/>
      <w:ind w:left="851"/>
    </w:pPr>
    <w:rPr>
      <w:rFonts w:ascii="Times New Roman" w:eastAsia="Times New Roman" w:hAnsi="Times New Roman" w:cs="Times New Roman"/>
      <w:b/>
      <w:bCs/>
      <w:iCs/>
      <w:color w:val="auto"/>
      <w:sz w:val="24"/>
      <w:szCs w:val="20"/>
    </w:rPr>
  </w:style>
  <w:style w:type="paragraph" w:customStyle="1" w:styleId="10">
    <w:name w:val="Дефис 1"/>
    <w:basedOn w:val="a2"/>
    <w:link w:val="15"/>
    <w:uiPriority w:val="99"/>
    <w:rsid w:val="002D47C0"/>
    <w:pPr>
      <w:numPr>
        <w:numId w:val="3"/>
      </w:numPr>
      <w:tabs>
        <w:tab w:val="clear" w:pos="1068"/>
        <w:tab w:val="clear" w:pos="1418"/>
      </w:tabs>
      <w:ind w:left="720" w:hanging="360"/>
    </w:pPr>
  </w:style>
  <w:style w:type="character" w:customStyle="1" w:styleId="15">
    <w:name w:val="Дефис 1 Знак"/>
    <w:link w:val="10"/>
    <w:uiPriority w:val="99"/>
    <w:locked/>
    <w:rsid w:val="002D47C0"/>
    <w:rPr>
      <w:rFonts w:ascii="Times New Roman" w:eastAsia="Times New Roman" w:hAnsi="Times New Roman" w:cs="Times New Roman"/>
      <w:sz w:val="28"/>
      <w:szCs w:val="24"/>
    </w:rPr>
  </w:style>
  <w:style w:type="paragraph" w:customStyle="1" w:styleId="21">
    <w:name w:val="Дефис 2"/>
    <w:basedOn w:val="10"/>
    <w:uiPriority w:val="99"/>
    <w:rsid w:val="002D47C0"/>
    <w:pPr>
      <w:numPr>
        <w:ilvl w:val="1"/>
      </w:numPr>
      <w:tabs>
        <w:tab w:val="clear" w:pos="1363"/>
      </w:tabs>
      <w:ind w:left="720" w:hanging="360"/>
    </w:pPr>
  </w:style>
  <w:style w:type="paragraph" w:customStyle="1" w:styleId="red-title">
    <w:name w:val="red-title"/>
    <w:basedOn w:val="a3"/>
    <w:rsid w:val="002D47C0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grey-text">
    <w:name w:val="g-grey-text"/>
    <w:basedOn w:val="a3"/>
    <w:rsid w:val="002D47C0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3">
    <w:name w:val="Базовый заголовок"/>
    <w:basedOn w:val="afd"/>
    <w:next w:val="a3"/>
    <w:autoRedefine/>
    <w:rsid w:val="002D47C0"/>
    <w:pPr>
      <w:keepNext/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</w:pPr>
    <w:rPr>
      <w:b/>
      <w:szCs w:val="22"/>
    </w:rPr>
  </w:style>
  <w:style w:type="character" w:customStyle="1" w:styleId="aff4">
    <w:name w:val="Базовый стиль символов"/>
    <w:rsid w:val="002D47C0"/>
    <w:rPr>
      <w:rFonts w:ascii="Times New Roman" w:hAnsi="Times New Roman" w:cs="Times New Roman"/>
    </w:rPr>
  </w:style>
  <w:style w:type="paragraph" w:styleId="z-">
    <w:name w:val="HTML Bottom of Form"/>
    <w:basedOn w:val="a3"/>
    <w:next w:val="a3"/>
    <w:link w:val="z-0"/>
    <w:hidden/>
    <w:rsid w:val="002D47C0"/>
    <w:pPr>
      <w:pBdr>
        <w:top w:val="single" w:sz="6" w:space="1" w:color="auto"/>
      </w:pBdr>
      <w:spacing w:after="0" w:line="360" w:lineRule="auto"/>
      <w:ind w:firstLine="851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0">
    <w:name w:val="z-Конец формы Знак"/>
    <w:basedOn w:val="a4"/>
    <w:link w:val="z-"/>
    <w:rsid w:val="002D47C0"/>
    <w:rPr>
      <w:rFonts w:ascii="Arial" w:eastAsia="Times New Roman" w:hAnsi="Arial" w:cs="Times New Roman"/>
      <w:vanish/>
      <w:sz w:val="16"/>
      <w:szCs w:val="16"/>
    </w:rPr>
  </w:style>
  <w:style w:type="paragraph" w:styleId="2">
    <w:name w:val="List Number 2"/>
    <w:basedOn w:val="aff5"/>
    <w:rsid w:val="002D47C0"/>
    <w:pPr>
      <w:numPr>
        <w:numId w:val="13"/>
      </w:numPr>
      <w:tabs>
        <w:tab w:val="clear" w:pos="1891"/>
        <w:tab w:val="left" w:pos="1985"/>
      </w:tabs>
      <w:ind w:left="720" w:hanging="360"/>
    </w:pPr>
  </w:style>
  <w:style w:type="paragraph" w:customStyle="1" w:styleId="aff5">
    <w:name w:val="Базовый нумерованный список"/>
    <w:basedOn w:val="afc"/>
    <w:rsid w:val="002D47C0"/>
  </w:style>
  <w:style w:type="character" w:customStyle="1" w:styleId="aff6">
    <w:name w:val="Кнопка (с контуром)"/>
    <w:rsid w:val="002D47C0"/>
    <w:rPr>
      <w:b/>
      <w:position w:val="-2"/>
      <w:bdr w:val="single" w:sz="4" w:space="0" w:color="C0C0C0" w:shadow="1"/>
    </w:rPr>
  </w:style>
  <w:style w:type="character" w:customStyle="1" w:styleId="aff7">
    <w:name w:val="Кнопка"/>
    <w:rsid w:val="002D47C0"/>
    <w:rPr>
      <w:position w:val="-2"/>
      <w:bdr w:val="none" w:sz="0" w:space="0" w:color="auto"/>
    </w:rPr>
  </w:style>
  <w:style w:type="paragraph" w:styleId="a1">
    <w:name w:val="List Number"/>
    <w:basedOn w:val="aff5"/>
    <w:rsid w:val="002D47C0"/>
    <w:pPr>
      <w:numPr>
        <w:numId w:val="19"/>
      </w:numPr>
      <w:tabs>
        <w:tab w:val="clear" w:pos="1324"/>
        <w:tab w:val="left" w:pos="1418"/>
      </w:tabs>
      <w:ind w:left="432" w:hanging="432"/>
    </w:pPr>
  </w:style>
  <w:style w:type="paragraph" w:styleId="3">
    <w:name w:val="List Number 3"/>
    <w:basedOn w:val="aff5"/>
    <w:rsid w:val="002D47C0"/>
    <w:pPr>
      <w:numPr>
        <w:numId w:val="15"/>
      </w:numPr>
      <w:tabs>
        <w:tab w:val="clear" w:pos="2458"/>
        <w:tab w:val="left" w:pos="2552"/>
      </w:tabs>
      <w:ind w:left="720" w:hanging="360"/>
    </w:pPr>
  </w:style>
  <w:style w:type="paragraph" w:styleId="29">
    <w:name w:val="List Continue 2"/>
    <w:basedOn w:val="aff8"/>
    <w:rsid w:val="002D47C0"/>
    <w:pPr>
      <w:ind w:left="1134" w:firstLine="851"/>
    </w:pPr>
  </w:style>
  <w:style w:type="paragraph" w:customStyle="1" w:styleId="aff8">
    <w:name w:val="Базовый стиль Продолжение списка"/>
    <w:basedOn w:val="afc"/>
    <w:rsid w:val="002D47C0"/>
  </w:style>
  <w:style w:type="paragraph" w:styleId="z-1">
    <w:name w:val="HTML Top of Form"/>
    <w:basedOn w:val="a3"/>
    <w:next w:val="a3"/>
    <w:link w:val="z-2"/>
    <w:hidden/>
    <w:rsid w:val="002D47C0"/>
    <w:pPr>
      <w:pBdr>
        <w:bottom w:val="single" w:sz="6" w:space="1" w:color="auto"/>
      </w:pBdr>
      <w:spacing w:after="0" w:line="360" w:lineRule="auto"/>
      <w:ind w:firstLine="851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2">
    <w:name w:val="z-Начало формы Знак"/>
    <w:basedOn w:val="a4"/>
    <w:link w:val="z-1"/>
    <w:rsid w:val="002D47C0"/>
    <w:rPr>
      <w:rFonts w:ascii="Arial" w:eastAsia="Times New Roman" w:hAnsi="Arial" w:cs="Times New Roman"/>
      <w:vanish/>
      <w:sz w:val="16"/>
      <w:szCs w:val="16"/>
    </w:rPr>
  </w:style>
  <w:style w:type="paragraph" w:styleId="4">
    <w:name w:val="List Number 4"/>
    <w:basedOn w:val="aff5"/>
    <w:rsid w:val="002D47C0"/>
    <w:pPr>
      <w:numPr>
        <w:numId w:val="17"/>
      </w:numPr>
      <w:tabs>
        <w:tab w:val="clear" w:pos="3025"/>
        <w:tab w:val="left" w:pos="3119"/>
      </w:tabs>
      <w:ind w:left="432" w:hanging="432"/>
    </w:pPr>
  </w:style>
  <w:style w:type="paragraph" w:styleId="38">
    <w:name w:val="List Continue 3"/>
    <w:basedOn w:val="aff8"/>
    <w:rsid w:val="002D47C0"/>
    <w:pPr>
      <w:ind w:left="1701" w:firstLine="851"/>
    </w:pPr>
  </w:style>
  <w:style w:type="paragraph" w:styleId="44">
    <w:name w:val="List Continue 4"/>
    <w:basedOn w:val="aff8"/>
    <w:rsid w:val="002D47C0"/>
    <w:pPr>
      <w:ind w:left="2268" w:firstLine="851"/>
    </w:pPr>
  </w:style>
  <w:style w:type="paragraph" w:styleId="54">
    <w:name w:val="List Continue 5"/>
    <w:basedOn w:val="aff8"/>
    <w:rsid w:val="002D47C0"/>
    <w:pPr>
      <w:ind w:left="2835" w:firstLine="851"/>
    </w:pPr>
  </w:style>
  <w:style w:type="paragraph" w:styleId="24">
    <w:name w:val="List Bullet 2"/>
    <w:basedOn w:val="afa"/>
    <w:rsid w:val="002D47C0"/>
    <w:pPr>
      <w:numPr>
        <w:numId w:val="6"/>
      </w:numPr>
      <w:tabs>
        <w:tab w:val="clear" w:pos="1948"/>
        <w:tab w:val="left" w:pos="1985"/>
      </w:tabs>
      <w:ind w:left="432" w:hanging="432"/>
    </w:pPr>
  </w:style>
  <w:style w:type="paragraph" w:styleId="5">
    <w:name w:val="List Number 5"/>
    <w:basedOn w:val="aff5"/>
    <w:rsid w:val="002D47C0"/>
    <w:pPr>
      <w:numPr>
        <w:numId w:val="18"/>
      </w:numPr>
      <w:tabs>
        <w:tab w:val="clear" w:pos="3592"/>
        <w:tab w:val="left" w:pos="3686"/>
      </w:tabs>
      <w:ind w:left="360" w:hanging="360"/>
    </w:pPr>
  </w:style>
  <w:style w:type="paragraph" w:styleId="aff9">
    <w:name w:val="List Continue"/>
    <w:basedOn w:val="aff8"/>
    <w:rsid w:val="002D47C0"/>
    <w:pPr>
      <w:ind w:left="567" w:firstLine="851"/>
    </w:pPr>
  </w:style>
  <w:style w:type="paragraph" w:styleId="34">
    <w:name w:val="List Bullet 3"/>
    <w:basedOn w:val="afa"/>
    <w:rsid w:val="002D47C0"/>
    <w:pPr>
      <w:numPr>
        <w:numId w:val="8"/>
      </w:numPr>
      <w:tabs>
        <w:tab w:val="clear" w:pos="2515"/>
        <w:tab w:val="left" w:pos="2552"/>
      </w:tabs>
      <w:ind w:left="432" w:hanging="432"/>
    </w:pPr>
  </w:style>
  <w:style w:type="paragraph" w:styleId="40">
    <w:name w:val="List Bullet 4"/>
    <w:basedOn w:val="afa"/>
    <w:rsid w:val="002D47C0"/>
    <w:pPr>
      <w:numPr>
        <w:numId w:val="10"/>
      </w:numPr>
      <w:tabs>
        <w:tab w:val="clear" w:pos="3082"/>
        <w:tab w:val="left" w:pos="3119"/>
      </w:tabs>
      <w:ind w:left="432" w:hanging="432"/>
    </w:pPr>
  </w:style>
  <w:style w:type="paragraph" w:styleId="affa">
    <w:name w:val="List"/>
    <w:basedOn w:val="affb"/>
    <w:rsid w:val="002D47C0"/>
    <w:pPr>
      <w:ind w:left="567" w:firstLine="454"/>
    </w:pPr>
  </w:style>
  <w:style w:type="paragraph" w:customStyle="1" w:styleId="affb">
    <w:name w:val="Базовый дополнительный список"/>
    <w:basedOn w:val="afc"/>
    <w:rsid w:val="002D47C0"/>
  </w:style>
  <w:style w:type="paragraph" w:styleId="2a">
    <w:name w:val="List 2"/>
    <w:basedOn w:val="affb"/>
    <w:rsid w:val="002D47C0"/>
    <w:pPr>
      <w:ind w:left="1134" w:firstLine="454"/>
    </w:pPr>
  </w:style>
  <w:style w:type="paragraph" w:styleId="39">
    <w:name w:val="List 3"/>
    <w:basedOn w:val="affb"/>
    <w:rsid w:val="002D47C0"/>
    <w:pPr>
      <w:ind w:left="1701" w:firstLine="454"/>
    </w:pPr>
  </w:style>
  <w:style w:type="paragraph" w:styleId="45">
    <w:name w:val="List 4"/>
    <w:basedOn w:val="affb"/>
    <w:rsid w:val="002D47C0"/>
    <w:pPr>
      <w:ind w:left="2268" w:firstLine="454"/>
    </w:pPr>
  </w:style>
  <w:style w:type="paragraph" w:styleId="55">
    <w:name w:val="List 5"/>
    <w:basedOn w:val="affb"/>
    <w:rsid w:val="002D47C0"/>
    <w:pPr>
      <w:ind w:left="2835" w:firstLine="454"/>
    </w:pPr>
  </w:style>
  <w:style w:type="paragraph" w:customStyle="1" w:styleId="affc">
    <w:name w:val="Шапка таблицы"/>
    <w:basedOn w:val="aff1"/>
    <w:link w:val="affd"/>
    <w:autoRedefine/>
    <w:rsid w:val="002D47C0"/>
    <w:pPr>
      <w:keepNext/>
      <w:spacing w:before="60"/>
    </w:pPr>
    <w:rPr>
      <w:b/>
    </w:rPr>
  </w:style>
  <w:style w:type="character" w:customStyle="1" w:styleId="affd">
    <w:name w:val="Шапка таблицы Знак"/>
    <w:link w:val="affc"/>
    <w:locked/>
    <w:rsid w:val="002D47C0"/>
    <w:rPr>
      <w:rFonts w:ascii="Times New Roman" w:eastAsia="Times New Roman" w:hAnsi="Times New Roman" w:cs="Times New Roman"/>
      <w:b/>
      <w:bCs/>
      <w:sz w:val="24"/>
      <w:szCs w:val="18"/>
    </w:rPr>
  </w:style>
  <w:style w:type="paragraph" w:customStyle="1" w:styleId="23">
    <w:name w:val="Нумерованный список 2 (тбл)"/>
    <w:basedOn w:val="aff"/>
    <w:rsid w:val="002D47C0"/>
    <w:pPr>
      <w:numPr>
        <w:numId w:val="14"/>
      </w:numPr>
      <w:tabs>
        <w:tab w:val="clear" w:pos="1134"/>
      </w:tabs>
      <w:ind w:left="432" w:hanging="432"/>
    </w:pPr>
    <w:rPr>
      <w:bCs w:val="0"/>
      <w:szCs w:val="24"/>
    </w:rPr>
  </w:style>
  <w:style w:type="paragraph" w:customStyle="1" w:styleId="a0">
    <w:name w:val="Маркированный список (тбл)"/>
    <w:basedOn w:val="affe"/>
    <w:autoRedefine/>
    <w:rsid w:val="002D47C0"/>
    <w:pPr>
      <w:numPr>
        <w:numId w:val="5"/>
      </w:numPr>
      <w:tabs>
        <w:tab w:val="clear" w:pos="567"/>
      </w:tabs>
      <w:ind w:left="432" w:hanging="432"/>
    </w:pPr>
  </w:style>
  <w:style w:type="paragraph" w:customStyle="1" w:styleId="affe">
    <w:name w:val="Базовый маркированный список (тбл)"/>
    <w:basedOn w:val="aff0"/>
    <w:rsid w:val="002D47C0"/>
  </w:style>
  <w:style w:type="paragraph" w:customStyle="1" w:styleId="20">
    <w:name w:val="Маркированный список 2 (тбл)"/>
    <w:basedOn w:val="affe"/>
    <w:autoRedefine/>
    <w:rsid w:val="002D47C0"/>
    <w:pPr>
      <w:numPr>
        <w:numId w:val="7"/>
      </w:numPr>
      <w:tabs>
        <w:tab w:val="clear" w:pos="1134"/>
      </w:tabs>
      <w:ind w:left="432" w:hanging="432"/>
    </w:pPr>
  </w:style>
  <w:style w:type="paragraph" w:customStyle="1" w:styleId="31">
    <w:name w:val="Маркированный список 3 (тбл)"/>
    <w:basedOn w:val="affe"/>
    <w:rsid w:val="002D47C0"/>
    <w:pPr>
      <w:numPr>
        <w:numId w:val="9"/>
      </w:numPr>
      <w:tabs>
        <w:tab w:val="clear" w:pos="1701"/>
      </w:tabs>
      <w:ind w:left="432" w:hanging="432"/>
    </w:pPr>
  </w:style>
  <w:style w:type="paragraph" w:customStyle="1" w:styleId="afff">
    <w:name w:val="Продолжение списка (тбл)"/>
    <w:basedOn w:val="afff0"/>
    <w:rsid w:val="002D47C0"/>
    <w:pPr>
      <w:ind w:left="567"/>
    </w:pPr>
  </w:style>
  <w:style w:type="paragraph" w:customStyle="1" w:styleId="afff0">
    <w:name w:val="Базовый стиль Продолжение списка (тбл)"/>
    <w:basedOn w:val="aff0"/>
    <w:rsid w:val="002D47C0"/>
  </w:style>
  <w:style w:type="paragraph" w:customStyle="1" w:styleId="2b">
    <w:name w:val="Продолжение списка 2 (тбл)"/>
    <w:basedOn w:val="afff0"/>
    <w:rsid w:val="002D47C0"/>
    <w:pPr>
      <w:ind w:left="1134"/>
    </w:pPr>
  </w:style>
  <w:style w:type="paragraph" w:customStyle="1" w:styleId="3a">
    <w:name w:val="Продолжение списка 3 (тбл)"/>
    <w:basedOn w:val="afff0"/>
    <w:rsid w:val="002D47C0"/>
    <w:pPr>
      <w:ind w:left="1701"/>
    </w:pPr>
  </w:style>
  <w:style w:type="paragraph" w:customStyle="1" w:styleId="afff1">
    <w:name w:val="Базовый дополнительный элемент"/>
    <w:basedOn w:val="afd"/>
    <w:rsid w:val="002D47C0"/>
    <w:pPr>
      <w:keepNext/>
      <w:spacing w:before="60"/>
    </w:pPr>
    <w:rPr>
      <w:szCs w:val="22"/>
    </w:rPr>
  </w:style>
  <w:style w:type="paragraph" w:customStyle="1" w:styleId="afff2">
    <w:name w:val="Внимание!"/>
    <w:basedOn w:val="afff1"/>
    <w:next w:val="a3"/>
    <w:rsid w:val="002D47C0"/>
    <w:rPr>
      <w:b/>
      <w:i/>
      <w:iCs/>
    </w:rPr>
  </w:style>
  <w:style w:type="paragraph" w:customStyle="1" w:styleId="afff3">
    <w:name w:val="Примечание"/>
    <w:basedOn w:val="afff1"/>
    <w:next w:val="a3"/>
    <w:rsid w:val="002D47C0"/>
    <w:rPr>
      <w:rFonts w:cs="Arial"/>
      <w:b/>
      <w:bCs/>
    </w:rPr>
  </w:style>
  <w:style w:type="paragraph" w:customStyle="1" w:styleId="afff4">
    <w:name w:val="Объект"/>
    <w:basedOn w:val="afd"/>
    <w:next w:val="a3"/>
    <w:autoRedefine/>
    <w:rsid w:val="002D47C0"/>
    <w:pPr>
      <w:keepNext/>
      <w:spacing w:before="200" w:after="240"/>
      <w:jc w:val="center"/>
    </w:pPr>
  </w:style>
  <w:style w:type="character" w:customStyle="1" w:styleId="afff5">
    <w:name w:val="Выделение (полужирный)"/>
    <w:rsid w:val="002D47C0"/>
    <w:rPr>
      <w:rFonts w:ascii="Times New Roman" w:hAnsi="Times New Roman" w:cs="Times New Roman"/>
      <w:b/>
      <w:color w:val="auto"/>
    </w:rPr>
  </w:style>
  <w:style w:type="character" w:styleId="afff6">
    <w:name w:val="Emphasis"/>
    <w:qFormat/>
    <w:rsid w:val="002D47C0"/>
    <w:rPr>
      <w:rFonts w:ascii="Times New Roman" w:hAnsi="Times New Roman" w:cs="Times New Roman"/>
      <w:i/>
      <w:iCs/>
      <w:color w:val="auto"/>
    </w:rPr>
  </w:style>
  <w:style w:type="character" w:customStyle="1" w:styleId="afff7">
    <w:name w:val="Термин"/>
    <w:rsid w:val="002D47C0"/>
    <w:rPr>
      <w:rFonts w:ascii="Times New Roman" w:hAnsi="Times New Roman" w:cs="Times New Roman"/>
      <w:color w:val="auto"/>
    </w:rPr>
  </w:style>
  <w:style w:type="character" w:styleId="afff8">
    <w:name w:val="Strong"/>
    <w:qFormat/>
    <w:rsid w:val="002D47C0"/>
    <w:rPr>
      <w:rFonts w:ascii="Times New Roman" w:hAnsi="Times New Roman" w:cs="Times New Roman"/>
      <w:b/>
      <w:bCs/>
      <w:color w:val="auto"/>
    </w:rPr>
  </w:style>
  <w:style w:type="paragraph" w:customStyle="1" w:styleId="afff9">
    <w:name w:val="Название таблицы"/>
    <w:basedOn w:val="afd"/>
    <w:next w:val="a3"/>
    <w:rsid w:val="002D47C0"/>
    <w:pPr>
      <w:keepNext/>
      <w:keepLines/>
      <w:spacing w:before="120" w:after="120"/>
    </w:pPr>
  </w:style>
  <w:style w:type="paragraph" w:styleId="16">
    <w:name w:val="toc 1"/>
    <w:basedOn w:val="afffa"/>
    <w:next w:val="a3"/>
    <w:autoRedefine/>
    <w:uiPriority w:val="39"/>
    <w:rsid w:val="002D47C0"/>
    <w:pPr>
      <w:keepNext/>
      <w:keepLines/>
      <w:tabs>
        <w:tab w:val="clear" w:pos="9639"/>
        <w:tab w:val="right" w:leader="dot" w:pos="9923"/>
      </w:tabs>
      <w:ind w:left="397" w:hanging="397"/>
      <w:jc w:val="left"/>
    </w:pPr>
    <w:rPr>
      <w:noProof/>
      <w:szCs w:val="52"/>
    </w:rPr>
  </w:style>
  <w:style w:type="paragraph" w:customStyle="1" w:styleId="afffa">
    <w:name w:val="Базовый стиль оглавлений"/>
    <w:basedOn w:val="afd"/>
    <w:autoRedefine/>
    <w:rsid w:val="002D47C0"/>
    <w:pPr>
      <w:tabs>
        <w:tab w:val="right" w:leader="dot" w:pos="9639"/>
      </w:tabs>
    </w:pPr>
  </w:style>
  <w:style w:type="paragraph" w:styleId="2c">
    <w:name w:val="toc 2"/>
    <w:basedOn w:val="afffa"/>
    <w:next w:val="a3"/>
    <w:autoRedefine/>
    <w:uiPriority w:val="39"/>
    <w:rsid w:val="002D47C0"/>
    <w:pPr>
      <w:keepLines/>
      <w:tabs>
        <w:tab w:val="clear" w:pos="9639"/>
        <w:tab w:val="right" w:leader="dot" w:pos="9923"/>
      </w:tabs>
      <w:spacing w:before="120"/>
      <w:ind w:left="851" w:hanging="454"/>
      <w:jc w:val="left"/>
    </w:pPr>
    <w:rPr>
      <w:noProof/>
      <w:szCs w:val="44"/>
    </w:rPr>
  </w:style>
  <w:style w:type="paragraph" w:styleId="3b">
    <w:name w:val="toc 3"/>
    <w:basedOn w:val="afffa"/>
    <w:next w:val="a3"/>
    <w:autoRedefine/>
    <w:uiPriority w:val="39"/>
    <w:rsid w:val="002D47C0"/>
    <w:pPr>
      <w:keepLines/>
      <w:tabs>
        <w:tab w:val="clear" w:pos="9639"/>
        <w:tab w:val="right" w:leader="dot" w:pos="9923"/>
      </w:tabs>
      <w:spacing w:before="40"/>
      <w:ind w:left="1418" w:hanging="567"/>
      <w:jc w:val="left"/>
    </w:pPr>
    <w:rPr>
      <w:noProof/>
      <w:szCs w:val="38"/>
    </w:rPr>
  </w:style>
  <w:style w:type="paragraph" w:styleId="46">
    <w:name w:val="toc 4"/>
    <w:basedOn w:val="afffa"/>
    <w:next w:val="a3"/>
    <w:autoRedefine/>
    <w:semiHidden/>
    <w:rsid w:val="002D47C0"/>
    <w:pPr>
      <w:keepLines/>
      <w:tabs>
        <w:tab w:val="right" w:leader="dot" w:pos="9923"/>
      </w:tabs>
      <w:ind w:left="2098" w:hanging="680"/>
      <w:jc w:val="left"/>
    </w:pPr>
    <w:rPr>
      <w:noProof/>
    </w:rPr>
  </w:style>
  <w:style w:type="paragraph" w:styleId="56">
    <w:name w:val="toc 5"/>
    <w:basedOn w:val="afffa"/>
    <w:next w:val="a3"/>
    <w:autoRedefine/>
    <w:semiHidden/>
    <w:rsid w:val="002D47C0"/>
    <w:pPr>
      <w:keepLines/>
      <w:tabs>
        <w:tab w:val="right" w:leader="dot" w:pos="9923"/>
      </w:tabs>
      <w:ind w:left="2155"/>
      <w:jc w:val="left"/>
    </w:pPr>
    <w:rPr>
      <w:noProof/>
    </w:rPr>
  </w:style>
  <w:style w:type="paragraph" w:styleId="61">
    <w:name w:val="toc 6"/>
    <w:basedOn w:val="afffa"/>
    <w:next w:val="a3"/>
    <w:autoRedefine/>
    <w:semiHidden/>
    <w:rsid w:val="002D47C0"/>
    <w:pPr>
      <w:keepLines/>
      <w:tabs>
        <w:tab w:val="right" w:leader="dot" w:pos="9923"/>
      </w:tabs>
      <w:ind w:left="2381"/>
      <w:jc w:val="left"/>
    </w:pPr>
    <w:rPr>
      <w:noProof/>
    </w:rPr>
  </w:style>
  <w:style w:type="paragraph" w:styleId="71">
    <w:name w:val="toc 7"/>
    <w:basedOn w:val="afffa"/>
    <w:next w:val="a3"/>
    <w:autoRedefine/>
    <w:semiHidden/>
    <w:rsid w:val="002D47C0"/>
    <w:pPr>
      <w:keepLines/>
      <w:tabs>
        <w:tab w:val="right" w:leader="dot" w:pos="9923"/>
      </w:tabs>
      <w:ind w:left="2608"/>
      <w:jc w:val="left"/>
    </w:pPr>
    <w:rPr>
      <w:noProof/>
    </w:rPr>
  </w:style>
  <w:style w:type="paragraph" w:styleId="81">
    <w:name w:val="toc 8"/>
    <w:basedOn w:val="afffa"/>
    <w:next w:val="a3"/>
    <w:autoRedefine/>
    <w:semiHidden/>
    <w:rsid w:val="002D47C0"/>
    <w:pPr>
      <w:keepLines/>
      <w:tabs>
        <w:tab w:val="right" w:leader="dot" w:pos="9923"/>
      </w:tabs>
      <w:ind w:left="2835"/>
      <w:jc w:val="left"/>
    </w:pPr>
    <w:rPr>
      <w:noProof/>
    </w:rPr>
  </w:style>
  <w:style w:type="paragraph" w:styleId="91">
    <w:name w:val="toc 9"/>
    <w:basedOn w:val="afffa"/>
    <w:next w:val="a3"/>
    <w:autoRedefine/>
    <w:semiHidden/>
    <w:rsid w:val="002D47C0"/>
    <w:pPr>
      <w:keepLines/>
      <w:tabs>
        <w:tab w:val="right" w:leader="dot" w:pos="9923"/>
      </w:tabs>
      <w:ind w:left="3062"/>
      <w:jc w:val="left"/>
    </w:pPr>
    <w:rPr>
      <w:noProof/>
    </w:rPr>
  </w:style>
  <w:style w:type="paragraph" w:customStyle="1" w:styleId="afffb">
    <w:name w:val="Пример"/>
    <w:basedOn w:val="afff1"/>
    <w:next w:val="a3"/>
    <w:rsid w:val="002D47C0"/>
    <w:rPr>
      <w:b/>
    </w:rPr>
  </w:style>
  <w:style w:type="character" w:customStyle="1" w:styleId="afffc">
    <w:name w:val="Перекрестная ссылка"/>
    <w:rsid w:val="002D47C0"/>
    <w:rPr>
      <w:rFonts w:ascii="Times New Roman" w:hAnsi="Times New Roman" w:cs="Times New Roman"/>
      <w:color w:val="0000FF"/>
      <w:u w:val="single"/>
    </w:rPr>
  </w:style>
  <w:style w:type="paragraph" w:customStyle="1" w:styleId="afffd">
    <w:name w:val="Объект (с отрывом)"/>
    <w:basedOn w:val="afff4"/>
    <w:next w:val="a3"/>
    <w:rsid w:val="002D47C0"/>
    <w:pPr>
      <w:keepNext w:val="0"/>
      <w:spacing w:after="0"/>
    </w:pPr>
  </w:style>
  <w:style w:type="character" w:customStyle="1" w:styleId="afffe">
    <w:name w:val="Выделение (шрифт)"/>
    <w:rsid w:val="002D47C0"/>
    <w:rPr>
      <w:rFonts w:ascii="Arial" w:hAnsi="Arial" w:cs="Times New Roman"/>
    </w:rPr>
  </w:style>
  <w:style w:type="paragraph" w:customStyle="1" w:styleId="affff">
    <w:name w:val="Номер части"/>
    <w:next w:val="a3"/>
    <w:rsid w:val="002D47C0"/>
    <w:pPr>
      <w:keepNext/>
      <w:keepLines/>
      <w:pageBreakBefore/>
      <w:suppressAutoHyphens/>
      <w:spacing w:before="1200" w:after="0" w:line="240" w:lineRule="auto"/>
      <w:ind w:left="3969"/>
      <w:jc w:val="right"/>
    </w:pPr>
    <w:rPr>
      <w:rFonts w:ascii="Arial" w:eastAsia="Times New Roman" w:hAnsi="Arial" w:cs="Times New Roman"/>
      <w:b/>
      <w:caps/>
      <w:sz w:val="48"/>
      <w:szCs w:val="80"/>
    </w:rPr>
  </w:style>
  <w:style w:type="paragraph" w:styleId="50">
    <w:name w:val="List Bullet 5"/>
    <w:basedOn w:val="afa"/>
    <w:rsid w:val="002D47C0"/>
    <w:pPr>
      <w:numPr>
        <w:numId w:val="11"/>
      </w:numPr>
      <w:tabs>
        <w:tab w:val="clear" w:pos="3649"/>
        <w:tab w:val="left" w:pos="3686"/>
      </w:tabs>
      <w:ind w:left="432" w:hanging="432"/>
    </w:pPr>
  </w:style>
  <w:style w:type="paragraph" w:styleId="affff0">
    <w:name w:val="Message Header"/>
    <w:basedOn w:val="a3"/>
    <w:next w:val="a3"/>
    <w:link w:val="affff1"/>
    <w:rsid w:val="002D47C0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0" w:line="360" w:lineRule="auto"/>
      <w:ind w:firstLine="851"/>
      <w:jc w:val="both"/>
    </w:pPr>
    <w:rPr>
      <w:rFonts w:ascii="Arial" w:eastAsia="Times New Roman" w:hAnsi="Arial" w:cs="Times New Roman"/>
      <w:b/>
      <w:sz w:val="24"/>
      <w:szCs w:val="24"/>
    </w:rPr>
  </w:style>
  <w:style w:type="character" w:customStyle="1" w:styleId="affff1">
    <w:name w:val="Шапка Знак"/>
    <w:basedOn w:val="a4"/>
    <w:link w:val="affff0"/>
    <w:rsid w:val="002D47C0"/>
    <w:rPr>
      <w:rFonts w:ascii="Arial" w:eastAsia="Times New Roman" w:hAnsi="Arial" w:cs="Times New Roman"/>
      <w:b/>
      <w:sz w:val="24"/>
      <w:szCs w:val="24"/>
      <w:shd w:val="pct20" w:color="auto" w:fill="auto"/>
    </w:rPr>
  </w:style>
  <w:style w:type="character" w:styleId="HTML">
    <w:name w:val="HTML Acronym"/>
    <w:rsid w:val="002D47C0"/>
  </w:style>
  <w:style w:type="character" w:customStyle="1" w:styleId="affff2">
    <w:name w:val="Моноширинный"/>
    <w:rsid w:val="002D47C0"/>
    <w:rPr>
      <w:rFonts w:ascii="Courier New" w:hAnsi="Courier New" w:cs="Times New Roman"/>
    </w:rPr>
  </w:style>
  <w:style w:type="paragraph" w:customStyle="1" w:styleId="affff3">
    <w:name w:val="Заголовок (без уровня)"/>
    <w:basedOn w:val="57"/>
    <w:next w:val="a3"/>
    <w:autoRedefine/>
    <w:rsid w:val="002D47C0"/>
    <w:pPr>
      <w:jc w:val="center"/>
      <w:outlineLvl w:val="9"/>
    </w:pPr>
    <w:rPr>
      <w:i/>
      <w:sz w:val="40"/>
    </w:rPr>
  </w:style>
  <w:style w:type="paragraph" w:customStyle="1" w:styleId="57">
    <w:name w:val="Заголовок 5 (дополнительный)"/>
    <w:basedOn w:val="51"/>
    <w:next w:val="a3"/>
    <w:rsid w:val="002D47C0"/>
    <w:pPr>
      <w:numPr>
        <w:ilvl w:val="0"/>
        <w:numId w:val="0"/>
      </w:numPr>
      <w:tabs>
        <w:tab w:val="left" w:pos="1"/>
        <w:tab w:val="left" w:pos="284"/>
        <w:tab w:val="left" w:pos="851"/>
        <w:tab w:val="left" w:pos="1418"/>
        <w:tab w:val="left" w:pos="1701"/>
        <w:tab w:val="left" w:pos="1985"/>
      </w:tabs>
      <w:suppressAutoHyphens/>
      <w:spacing w:before="120" w:line="360" w:lineRule="auto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paragraph" w:customStyle="1" w:styleId="2d">
    <w:name w:val="Заголовок 2 (дополнительный)"/>
    <w:basedOn w:val="22"/>
    <w:next w:val="a3"/>
    <w:rsid w:val="002D47C0"/>
    <w:pPr>
      <w:numPr>
        <w:ilvl w:val="0"/>
        <w:numId w:val="0"/>
      </w:numPr>
      <w:tabs>
        <w:tab w:val="left" w:pos="0"/>
        <w:tab w:val="left" w:pos="284"/>
        <w:tab w:val="left" w:pos="568"/>
        <w:tab w:val="left" w:pos="1418"/>
        <w:tab w:val="left" w:pos="1701"/>
        <w:tab w:val="left" w:pos="1985"/>
      </w:tabs>
      <w:suppressAutoHyphens/>
      <w:spacing w:before="120" w:line="360" w:lineRule="auto"/>
    </w:pPr>
    <w:rPr>
      <w:rFonts w:ascii="Times New Roman" w:eastAsia="Arial Unicode MS" w:hAnsi="Times New Roman" w:cs="Times New Roman"/>
      <w:bCs w:val="0"/>
      <w:color w:val="auto"/>
      <w:sz w:val="32"/>
      <w:szCs w:val="44"/>
    </w:rPr>
  </w:style>
  <w:style w:type="paragraph" w:customStyle="1" w:styleId="3c">
    <w:name w:val="Заголовок 3 (дополнительный)"/>
    <w:basedOn w:val="30"/>
    <w:next w:val="a3"/>
    <w:rsid w:val="002D47C0"/>
    <w:pPr>
      <w:numPr>
        <w:ilvl w:val="0"/>
        <w:numId w:val="0"/>
      </w:numPr>
      <w:tabs>
        <w:tab w:val="left" w:pos="0"/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120" w:line="360" w:lineRule="auto"/>
    </w:pPr>
    <w:rPr>
      <w:rFonts w:ascii="Times New Roman" w:eastAsia="Times New Roman" w:hAnsi="Times New Roman" w:cs="Times New Roman"/>
      <w:bCs w:val="0"/>
      <w:color w:val="auto"/>
      <w:sz w:val="24"/>
      <w:szCs w:val="38"/>
    </w:rPr>
  </w:style>
  <w:style w:type="paragraph" w:customStyle="1" w:styleId="47">
    <w:name w:val="Заголовок 4 (дополнительный)"/>
    <w:basedOn w:val="41"/>
    <w:next w:val="a3"/>
    <w:rsid w:val="002D47C0"/>
    <w:pPr>
      <w:numPr>
        <w:ilvl w:val="0"/>
        <w:numId w:val="0"/>
      </w:numP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 w:line="360" w:lineRule="auto"/>
    </w:pPr>
    <w:rPr>
      <w:rFonts w:ascii="Times New Roman" w:eastAsia="Times New Roman" w:hAnsi="Times New Roman" w:cs="Times New Roman"/>
      <w:bCs w:val="0"/>
      <w:i w:val="0"/>
      <w:iCs w:val="0"/>
      <w:color w:val="auto"/>
      <w:sz w:val="28"/>
      <w:szCs w:val="28"/>
    </w:rPr>
  </w:style>
  <w:style w:type="paragraph" w:customStyle="1" w:styleId="62">
    <w:name w:val="Заголовок 6 (дополнительный)"/>
    <w:basedOn w:val="6"/>
    <w:next w:val="a3"/>
    <w:rsid w:val="002D47C0"/>
    <w:pPr>
      <w:numPr>
        <w:ilvl w:val="0"/>
        <w:numId w:val="0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240"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8"/>
      <w:szCs w:val="24"/>
    </w:rPr>
  </w:style>
  <w:style w:type="paragraph" w:customStyle="1" w:styleId="72">
    <w:name w:val="Заголовок 7 (дополнительный)"/>
    <w:basedOn w:val="7"/>
    <w:next w:val="a3"/>
    <w:rsid w:val="002D47C0"/>
    <w:pPr>
      <w:numPr>
        <w:ilvl w:val="0"/>
        <w:numId w:val="0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8"/>
      <w:szCs w:val="24"/>
    </w:rPr>
  </w:style>
  <w:style w:type="paragraph" w:customStyle="1" w:styleId="82">
    <w:name w:val="Заголовок 8 (дополнительный)"/>
    <w:basedOn w:val="8"/>
    <w:next w:val="a3"/>
    <w:rsid w:val="002D47C0"/>
    <w:pPr>
      <w:numPr>
        <w:ilvl w:val="0"/>
        <w:numId w:val="0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 w:line="360" w:lineRule="auto"/>
    </w:pPr>
    <w:rPr>
      <w:rFonts w:ascii="Times New Roman" w:eastAsia="Times New Roman" w:hAnsi="Times New Roman" w:cs="Times New Roman"/>
      <w:b/>
      <w:color w:val="auto"/>
      <w:sz w:val="28"/>
      <w:szCs w:val="24"/>
    </w:rPr>
  </w:style>
  <w:style w:type="paragraph" w:customStyle="1" w:styleId="92">
    <w:name w:val="Заголовок 9 (дополнительный)"/>
    <w:basedOn w:val="9"/>
    <w:next w:val="a3"/>
    <w:rsid w:val="002D47C0"/>
    <w:pPr>
      <w:numPr>
        <w:ilvl w:val="0"/>
        <w:numId w:val="0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 w:line="360" w:lineRule="auto"/>
    </w:pPr>
    <w:rPr>
      <w:rFonts w:ascii="Times New Roman" w:eastAsia="Times New Roman" w:hAnsi="Times New Roman" w:cs="Times New Roman"/>
      <w:i w:val="0"/>
      <w:iCs w:val="0"/>
      <w:color w:val="auto"/>
      <w:sz w:val="28"/>
      <w:szCs w:val="24"/>
    </w:rPr>
  </w:style>
  <w:style w:type="paragraph" w:styleId="affff4">
    <w:name w:val="Subtitle"/>
    <w:aliases w:val="ПЗ ЛУ"/>
    <w:basedOn w:val="aff3"/>
    <w:next w:val="a3"/>
    <w:link w:val="affff5"/>
    <w:autoRedefine/>
    <w:qFormat/>
    <w:rsid w:val="002D47C0"/>
    <w:pPr>
      <w:pageBreakBefore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uppressAutoHyphens w:val="0"/>
      <w:spacing w:after="120"/>
      <w:jc w:val="center"/>
      <w:outlineLvl w:val="0"/>
    </w:pPr>
    <w:rPr>
      <w:sz w:val="40"/>
      <w:szCs w:val="40"/>
    </w:rPr>
  </w:style>
  <w:style w:type="character" w:customStyle="1" w:styleId="affff5">
    <w:name w:val="Подзаголовок Знак"/>
    <w:aliases w:val="ПЗ ЛУ Знак"/>
    <w:basedOn w:val="a4"/>
    <w:link w:val="affff4"/>
    <w:rsid w:val="002D47C0"/>
    <w:rPr>
      <w:rFonts w:ascii="Times New Roman" w:eastAsia="Times New Roman" w:hAnsi="Times New Roman" w:cs="Times New Roman"/>
      <w:b/>
      <w:sz w:val="40"/>
      <w:szCs w:val="40"/>
    </w:rPr>
  </w:style>
  <w:style w:type="paragraph" w:customStyle="1" w:styleId="affff6">
    <w:name w:val="Подзаголовок (без уровня)"/>
    <w:basedOn w:val="affff4"/>
    <w:next w:val="a3"/>
    <w:rsid w:val="002D47C0"/>
    <w:pPr>
      <w:outlineLvl w:val="9"/>
    </w:pPr>
  </w:style>
  <w:style w:type="paragraph" w:customStyle="1" w:styleId="affff7">
    <w:name w:val="Обычный (по центру)"/>
    <w:basedOn w:val="a3"/>
    <w:rsid w:val="002D47C0"/>
    <w:pPr>
      <w:spacing w:after="0" w:line="360" w:lineRule="auto"/>
      <w:ind w:left="1" w:firstLine="851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8">
    <w:name w:val="Обычный (по правому краю)"/>
    <w:basedOn w:val="a3"/>
    <w:rsid w:val="002D47C0"/>
    <w:pPr>
      <w:spacing w:after="0" w:line="360" w:lineRule="auto"/>
      <w:ind w:left="1" w:firstLine="851"/>
      <w:jc w:val="right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9">
    <w:name w:val="Обычный (по левому краю)"/>
    <w:basedOn w:val="a3"/>
    <w:rsid w:val="002D47C0"/>
    <w:pPr>
      <w:spacing w:after="0" w:line="360" w:lineRule="auto"/>
      <w:ind w:left="1"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a">
    <w:name w:val="Базовый стиль надписей"/>
    <w:basedOn w:val="afd"/>
    <w:rsid w:val="002D47C0"/>
    <w:pPr>
      <w:jc w:val="center"/>
    </w:pPr>
  </w:style>
  <w:style w:type="paragraph" w:customStyle="1" w:styleId="17">
    <w:name w:val="Надпись 1"/>
    <w:basedOn w:val="affffa"/>
    <w:next w:val="a3"/>
    <w:rsid w:val="002D47C0"/>
    <w:rPr>
      <w:sz w:val="80"/>
    </w:rPr>
  </w:style>
  <w:style w:type="paragraph" w:customStyle="1" w:styleId="18">
    <w:name w:val="Надпись 1 (прописные)"/>
    <w:basedOn w:val="17"/>
    <w:next w:val="a3"/>
    <w:rsid w:val="002D47C0"/>
    <w:rPr>
      <w:caps/>
    </w:rPr>
  </w:style>
  <w:style w:type="paragraph" w:customStyle="1" w:styleId="2e">
    <w:name w:val="Надпись 2"/>
    <w:basedOn w:val="affffa"/>
    <w:next w:val="a3"/>
    <w:rsid w:val="002D47C0"/>
    <w:rPr>
      <w:sz w:val="64"/>
    </w:rPr>
  </w:style>
  <w:style w:type="paragraph" w:customStyle="1" w:styleId="2f">
    <w:name w:val="Надпись 2 (прописные)"/>
    <w:basedOn w:val="2e"/>
    <w:next w:val="a3"/>
    <w:rsid w:val="002D47C0"/>
    <w:rPr>
      <w:caps/>
    </w:rPr>
  </w:style>
  <w:style w:type="paragraph" w:customStyle="1" w:styleId="3d">
    <w:name w:val="Надпись 3"/>
    <w:basedOn w:val="affffa"/>
    <w:next w:val="a3"/>
    <w:rsid w:val="002D47C0"/>
    <w:rPr>
      <w:sz w:val="52"/>
    </w:rPr>
  </w:style>
  <w:style w:type="paragraph" w:customStyle="1" w:styleId="3e">
    <w:name w:val="Надпись 3 (прописные)"/>
    <w:basedOn w:val="3d"/>
    <w:next w:val="a3"/>
    <w:rsid w:val="002D47C0"/>
    <w:rPr>
      <w:caps/>
    </w:rPr>
  </w:style>
  <w:style w:type="paragraph" w:customStyle="1" w:styleId="48">
    <w:name w:val="Надпись 4"/>
    <w:basedOn w:val="affffa"/>
    <w:next w:val="a3"/>
    <w:rsid w:val="002D47C0"/>
    <w:rPr>
      <w:b/>
      <w:sz w:val="44"/>
    </w:rPr>
  </w:style>
  <w:style w:type="paragraph" w:customStyle="1" w:styleId="49">
    <w:name w:val="Надпись 4 (прописные)"/>
    <w:basedOn w:val="48"/>
    <w:next w:val="a3"/>
    <w:rsid w:val="002D47C0"/>
    <w:rPr>
      <w:caps/>
    </w:rPr>
  </w:style>
  <w:style w:type="paragraph" w:customStyle="1" w:styleId="58">
    <w:name w:val="Надпись 5"/>
    <w:basedOn w:val="affffa"/>
    <w:next w:val="a3"/>
    <w:rsid w:val="002D47C0"/>
    <w:rPr>
      <w:b/>
      <w:sz w:val="40"/>
    </w:rPr>
  </w:style>
  <w:style w:type="paragraph" w:customStyle="1" w:styleId="59">
    <w:name w:val="Надпись 5 (прописные)"/>
    <w:basedOn w:val="58"/>
    <w:next w:val="a3"/>
    <w:rsid w:val="002D47C0"/>
    <w:rPr>
      <w:caps/>
    </w:rPr>
  </w:style>
  <w:style w:type="paragraph" w:customStyle="1" w:styleId="63">
    <w:name w:val="Надпись 6"/>
    <w:basedOn w:val="affffa"/>
    <w:next w:val="a3"/>
    <w:rsid w:val="002D47C0"/>
    <w:rPr>
      <w:b/>
      <w:sz w:val="36"/>
    </w:rPr>
  </w:style>
  <w:style w:type="paragraph" w:customStyle="1" w:styleId="64">
    <w:name w:val="Надпись 6 (прописные)"/>
    <w:basedOn w:val="63"/>
    <w:next w:val="a3"/>
    <w:rsid w:val="002D47C0"/>
    <w:rPr>
      <w:caps/>
    </w:rPr>
  </w:style>
  <w:style w:type="paragraph" w:customStyle="1" w:styleId="73">
    <w:name w:val="Надпись 7"/>
    <w:basedOn w:val="affffa"/>
    <w:next w:val="a3"/>
    <w:rsid w:val="002D47C0"/>
    <w:rPr>
      <w:b/>
      <w:sz w:val="32"/>
    </w:rPr>
  </w:style>
  <w:style w:type="paragraph" w:customStyle="1" w:styleId="74">
    <w:name w:val="Надпись 7 (прописные)"/>
    <w:basedOn w:val="73"/>
    <w:next w:val="a3"/>
    <w:rsid w:val="002D47C0"/>
    <w:rPr>
      <w:caps/>
    </w:rPr>
  </w:style>
  <w:style w:type="paragraph" w:customStyle="1" w:styleId="83">
    <w:name w:val="Надпись 8"/>
    <w:basedOn w:val="affffa"/>
    <w:next w:val="a3"/>
    <w:rsid w:val="002D47C0"/>
    <w:rPr>
      <w:b/>
    </w:rPr>
  </w:style>
  <w:style w:type="paragraph" w:customStyle="1" w:styleId="84">
    <w:name w:val="Надпись 8 (прописные)"/>
    <w:basedOn w:val="83"/>
    <w:next w:val="a3"/>
    <w:rsid w:val="002D47C0"/>
    <w:rPr>
      <w:caps/>
    </w:rPr>
  </w:style>
  <w:style w:type="paragraph" w:customStyle="1" w:styleId="93">
    <w:name w:val="Надпись 9"/>
    <w:basedOn w:val="affffa"/>
    <w:next w:val="a3"/>
    <w:rsid w:val="002D47C0"/>
    <w:rPr>
      <w:sz w:val="24"/>
    </w:rPr>
  </w:style>
  <w:style w:type="paragraph" w:customStyle="1" w:styleId="94">
    <w:name w:val="Надпись 9 (прописные)"/>
    <w:basedOn w:val="93"/>
    <w:next w:val="a3"/>
    <w:rsid w:val="002D47C0"/>
    <w:rPr>
      <w:caps/>
    </w:rPr>
  </w:style>
  <w:style w:type="paragraph" w:customStyle="1" w:styleId="affffb">
    <w:name w:val="Заголовок части"/>
    <w:basedOn w:val="aff3"/>
    <w:next w:val="a3"/>
    <w:rsid w:val="002D47C0"/>
    <w:pPr>
      <w:spacing w:before="1200" w:after="2600"/>
      <w:jc w:val="center"/>
      <w:outlineLvl w:val="0"/>
    </w:pPr>
    <w:rPr>
      <w:caps/>
      <w:sz w:val="48"/>
      <w:szCs w:val="60"/>
    </w:rPr>
  </w:style>
  <w:style w:type="paragraph" w:styleId="affffc">
    <w:name w:val="Normal Indent"/>
    <w:basedOn w:val="a3"/>
    <w:rsid w:val="002D47C0"/>
    <w:pPr>
      <w:spacing w:after="0" w:line="360" w:lineRule="auto"/>
      <w:ind w:left="567"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d">
    <w:name w:val="Название таблицы (по правому краю)"/>
    <w:basedOn w:val="afff9"/>
    <w:next w:val="a3"/>
    <w:rsid w:val="002D47C0"/>
    <w:pPr>
      <w:jc w:val="right"/>
    </w:pPr>
  </w:style>
  <w:style w:type="paragraph" w:customStyle="1" w:styleId="affffe">
    <w:name w:val="Подзаголовок приложения"/>
    <w:basedOn w:val="aff3"/>
    <w:next w:val="a3"/>
    <w:rsid w:val="002D47C0"/>
    <w:pPr>
      <w:spacing w:after="200"/>
      <w:jc w:val="center"/>
    </w:pPr>
    <w:rPr>
      <w:sz w:val="32"/>
    </w:rPr>
  </w:style>
  <w:style w:type="paragraph" w:customStyle="1" w:styleId="afffff">
    <w:name w:val="Заголовок приложения"/>
    <w:basedOn w:val="affff4"/>
    <w:rsid w:val="002D47C0"/>
    <w:pPr>
      <w:jc w:val="right"/>
    </w:pPr>
  </w:style>
  <w:style w:type="paragraph" w:customStyle="1" w:styleId="afffff0">
    <w:name w:val="Тип приложения"/>
    <w:basedOn w:val="afffff"/>
    <w:next w:val="affffe"/>
    <w:rsid w:val="002D47C0"/>
    <w:pPr>
      <w:pageBreakBefore w:val="0"/>
      <w:outlineLvl w:val="9"/>
    </w:pPr>
    <w:rPr>
      <w:b w:val="0"/>
      <w:caps/>
      <w:sz w:val="24"/>
    </w:rPr>
  </w:style>
  <w:style w:type="paragraph" w:customStyle="1" w:styleId="--">
    <w:name w:val="- СТРАНИЦА -"/>
    <w:rsid w:val="002D4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ff1">
    <w:name w:val="ТЛ_Название_программы"/>
    <w:basedOn w:val="afd"/>
    <w:autoRedefine/>
    <w:rsid w:val="002D47C0"/>
    <w:pPr>
      <w:jc w:val="center"/>
    </w:pPr>
    <w:rPr>
      <w:caps/>
    </w:rPr>
  </w:style>
  <w:style w:type="paragraph" w:customStyle="1" w:styleId="afffff2">
    <w:name w:val="ТЛ_Название_документа"/>
    <w:basedOn w:val="afd"/>
    <w:autoRedefine/>
    <w:rsid w:val="002D47C0"/>
    <w:pPr>
      <w:jc w:val="center"/>
    </w:pPr>
  </w:style>
  <w:style w:type="paragraph" w:customStyle="1" w:styleId="afffff3">
    <w:name w:val="Лист_утверждения"/>
    <w:basedOn w:val="afd"/>
    <w:rsid w:val="002D47C0"/>
    <w:pPr>
      <w:jc w:val="center"/>
    </w:pPr>
    <w:rPr>
      <w:caps/>
      <w:sz w:val="32"/>
    </w:rPr>
  </w:style>
  <w:style w:type="paragraph" w:customStyle="1" w:styleId="afffff4">
    <w:name w:val="ТЛ_Название_учреждения"/>
    <w:basedOn w:val="afd"/>
    <w:autoRedefine/>
    <w:rsid w:val="002D47C0"/>
    <w:pPr>
      <w:spacing w:line="240" w:lineRule="auto"/>
      <w:jc w:val="center"/>
    </w:pPr>
    <w:rPr>
      <w:caps/>
    </w:rPr>
  </w:style>
  <w:style w:type="paragraph" w:customStyle="1" w:styleId="afffff5">
    <w:name w:val="Титул_абзац_ГОСТ_Утверждено_Согласовано"/>
    <w:basedOn w:val="a3"/>
    <w:autoRedefine/>
    <w:rsid w:val="002D47C0"/>
    <w:pPr>
      <w:spacing w:after="0" w:line="240" w:lineRule="auto"/>
      <w:ind w:left="-851"/>
      <w:jc w:val="right"/>
    </w:pPr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afffff6">
    <w:name w:val="Титул_абзац_ГОСТ_Текст_Утверждено_Согласовано"/>
    <w:basedOn w:val="a3"/>
    <w:autoRedefine/>
    <w:rsid w:val="002D47C0"/>
    <w:pPr>
      <w:spacing w:after="160" w:line="240" w:lineRule="auto"/>
      <w:ind w:left="-851"/>
      <w:jc w:val="right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f7">
    <w:name w:val="Титул_абзац_ГОСТ_ЛУ_Наименование_программы"/>
    <w:basedOn w:val="a3"/>
    <w:autoRedefine/>
    <w:rsid w:val="002D47C0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32"/>
      <w:szCs w:val="32"/>
    </w:rPr>
  </w:style>
  <w:style w:type="paragraph" w:customStyle="1" w:styleId="afffff8">
    <w:name w:val="Титул_абзац_ГОСТ_ЛУ_Наименование_документа"/>
    <w:basedOn w:val="a3"/>
    <w:autoRedefine/>
    <w:rsid w:val="002D47C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</w:rPr>
  </w:style>
  <w:style w:type="paragraph" w:customStyle="1" w:styleId="afffff9">
    <w:name w:val="Титул_абзац_ГОСТ_ЛУ_Вид_документа"/>
    <w:basedOn w:val="a3"/>
    <w:autoRedefine/>
    <w:rsid w:val="002D47C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fa">
    <w:name w:val="Титул_абзац_ГОСТ_Лист_утверждения"/>
    <w:basedOn w:val="a3"/>
    <w:autoRedefine/>
    <w:rsid w:val="002D47C0"/>
    <w:pPr>
      <w:spacing w:after="0" w:line="240" w:lineRule="auto"/>
      <w:ind w:left="-851"/>
      <w:jc w:val="center"/>
    </w:pPr>
    <w:rPr>
      <w:rFonts w:ascii="Times New Roman" w:eastAsia="Times New Roman" w:hAnsi="Times New Roman" w:cs="Times New Roman"/>
      <w:b/>
      <w:sz w:val="52"/>
      <w:szCs w:val="48"/>
    </w:rPr>
  </w:style>
  <w:style w:type="paragraph" w:customStyle="1" w:styleId="afffffb">
    <w:name w:val="Титул_абзац_ГОСТ_ЛУ_Обозначение_документа"/>
    <w:basedOn w:val="a3"/>
    <w:autoRedefine/>
    <w:rsid w:val="002D47C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fc">
    <w:name w:val="Титул_абзац_ГОСТ_Объем_документа"/>
    <w:basedOn w:val="a3"/>
    <w:autoRedefine/>
    <w:rsid w:val="002D47C0"/>
    <w:pPr>
      <w:spacing w:after="0" w:line="240" w:lineRule="auto"/>
      <w:ind w:left="-851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ffd">
    <w:name w:val="Титул_абзац_ГОСТ_ЛУ_Согласовано_подписи"/>
    <w:basedOn w:val="afffff6"/>
    <w:autoRedefine/>
    <w:rsid w:val="002D47C0"/>
    <w:pPr>
      <w:spacing w:after="0"/>
    </w:pPr>
  </w:style>
  <w:style w:type="paragraph" w:customStyle="1" w:styleId="afffffe">
    <w:name w:val="Титул_абзац_ГОСТ_Год_издания"/>
    <w:basedOn w:val="a3"/>
    <w:autoRedefine/>
    <w:rsid w:val="002D47C0"/>
    <w:pPr>
      <w:spacing w:after="0" w:line="240" w:lineRule="auto"/>
      <w:ind w:left="-851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styleId="affffff">
    <w:name w:val="footnote text"/>
    <w:basedOn w:val="a3"/>
    <w:link w:val="affffff0"/>
    <w:semiHidden/>
    <w:rsid w:val="002D47C0"/>
    <w:pPr>
      <w:spacing w:after="0" w:line="360" w:lineRule="auto"/>
      <w:ind w:left="8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ffff0">
    <w:name w:val="Текст сноски Знак"/>
    <w:basedOn w:val="a4"/>
    <w:link w:val="affffff"/>
    <w:semiHidden/>
    <w:rsid w:val="002D47C0"/>
    <w:rPr>
      <w:rFonts w:ascii="Times New Roman" w:eastAsia="Times New Roman" w:hAnsi="Times New Roman" w:cs="Times New Roman"/>
      <w:sz w:val="20"/>
      <w:szCs w:val="20"/>
    </w:rPr>
  </w:style>
  <w:style w:type="paragraph" w:styleId="affffff1">
    <w:name w:val="endnote text"/>
    <w:basedOn w:val="affffff"/>
    <w:link w:val="affffff2"/>
    <w:semiHidden/>
    <w:rsid w:val="002D47C0"/>
  </w:style>
  <w:style w:type="character" w:customStyle="1" w:styleId="affffff2">
    <w:name w:val="Текст концевой сноски Знак"/>
    <w:basedOn w:val="a4"/>
    <w:link w:val="affffff1"/>
    <w:semiHidden/>
    <w:rsid w:val="002D47C0"/>
    <w:rPr>
      <w:rFonts w:ascii="Times New Roman" w:eastAsia="Times New Roman" w:hAnsi="Times New Roman" w:cs="Times New Roman"/>
      <w:sz w:val="20"/>
      <w:szCs w:val="20"/>
    </w:rPr>
  </w:style>
  <w:style w:type="paragraph" w:customStyle="1" w:styleId="affffff3">
    <w:name w:val="Табличный (по левому краю)"/>
    <w:basedOn w:val="aff1"/>
    <w:rsid w:val="002D47C0"/>
  </w:style>
  <w:style w:type="paragraph" w:customStyle="1" w:styleId="affffff4">
    <w:name w:val="Табличный (по центру)"/>
    <w:basedOn w:val="aff1"/>
    <w:rsid w:val="002D47C0"/>
    <w:pPr>
      <w:jc w:val="center"/>
    </w:pPr>
  </w:style>
  <w:style w:type="paragraph" w:customStyle="1" w:styleId="affffff5">
    <w:name w:val="Табличный (по правому краю)"/>
    <w:basedOn w:val="aff1"/>
    <w:rsid w:val="002D47C0"/>
    <w:pPr>
      <w:jc w:val="right"/>
    </w:pPr>
  </w:style>
  <w:style w:type="paragraph" w:customStyle="1" w:styleId="affffff6">
    <w:name w:val="Базовый дополнительный список (тбл)"/>
    <w:basedOn w:val="aff0"/>
    <w:rsid w:val="002D47C0"/>
    <w:pPr>
      <w:ind w:left="567" w:hanging="567"/>
    </w:pPr>
  </w:style>
  <w:style w:type="paragraph" w:customStyle="1" w:styleId="affffff7">
    <w:name w:val="Список (тбл)"/>
    <w:basedOn w:val="affffff6"/>
    <w:rsid w:val="002D47C0"/>
    <w:pPr>
      <w:ind w:left="397" w:hanging="397"/>
    </w:pPr>
  </w:style>
  <w:style w:type="paragraph" w:customStyle="1" w:styleId="2f0">
    <w:name w:val="Список 2 (тбл)"/>
    <w:basedOn w:val="affffff6"/>
    <w:rsid w:val="002D47C0"/>
    <w:pPr>
      <w:ind w:left="1134" w:hanging="397"/>
    </w:pPr>
  </w:style>
  <w:style w:type="paragraph" w:customStyle="1" w:styleId="3f">
    <w:name w:val="Список 3 (тбл)"/>
    <w:basedOn w:val="affffff6"/>
    <w:rsid w:val="002D47C0"/>
    <w:pPr>
      <w:ind w:left="1701" w:hanging="397"/>
    </w:pPr>
  </w:style>
  <w:style w:type="paragraph" w:customStyle="1" w:styleId="4a">
    <w:name w:val="Список 4 (тбл)"/>
    <w:basedOn w:val="affffff6"/>
    <w:rsid w:val="002D47C0"/>
    <w:pPr>
      <w:ind w:left="2268" w:hanging="397"/>
    </w:pPr>
  </w:style>
  <w:style w:type="paragraph" w:customStyle="1" w:styleId="5a">
    <w:name w:val="Список 5 (тбл)"/>
    <w:basedOn w:val="affffff6"/>
    <w:rsid w:val="002D47C0"/>
    <w:pPr>
      <w:ind w:left="2835"/>
    </w:pPr>
  </w:style>
  <w:style w:type="paragraph" w:customStyle="1" w:styleId="affffff8">
    <w:name w:val="__название_главы"/>
    <w:rsid w:val="002D47C0"/>
    <w:pPr>
      <w:spacing w:after="120" w:line="240" w:lineRule="auto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styleId="19">
    <w:name w:val="index 1"/>
    <w:basedOn w:val="affffff9"/>
    <w:next w:val="a3"/>
    <w:semiHidden/>
    <w:rsid w:val="002D47C0"/>
    <w:pPr>
      <w:ind w:left="221" w:hanging="221"/>
      <w:jc w:val="left"/>
    </w:pPr>
    <w:rPr>
      <w:szCs w:val="21"/>
    </w:rPr>
  </w:style>
  <w:style w:type="paragraph" w:customStyle="1" w:styleId="affffff9">
    <w:name w:val="Базовый указатель"/>
    <w:basedOn w:val="a3"/>
    <w:rsid w:val="002D47C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ffffffa">
    <w:name w:val="index heading"/>
    <w:basedOn w:val="aff3"/>
    <w:next w:val="a3"/>
    <w:semiHidden/>
    <w:rsid w:val="002D47C0"/>
    <w:pPr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/>
      <w:jc w:val="center"/>
    </w:pPr>
    <w:rPr>
      <w:bCs/>
      <w:szCs w:val="31"/>
    </w:rPr>
  </w:style>
  <w:style w:type="paragraph" w:customStyle="1" w:styleId="affffffb">
    <w:name w:val="Титул_абзац_Эмблема компании"/>
    <w:basedOn w:val="a3"/>
    <w:autoRedefine/>
    <w:rsid w:val="002D47C0"/>
    <w:pPr>
      <w:spacing w:after="0" w:line="240" w:lineRule="auto"/>
      <w:ind w:left="-851"/>
      <w:jc w:val="center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2f1">
    <w:name w:val="index 2"/>
    <w:basedOn w:val="affffff9"/>
    <w:next w:val="a3"/>
    <w:semiHidden/>
    <w:rsid w:val="002D47C0"/>
    <w:pPr>
      <w:ind w:left="442" w:hanging="221"/>
      <w:jc w:val="left"/>
    </w:pPr>
  </w:style>
  <w:style w:type="paragraph" w:styleId="3f0">
    <w:name w:val="index 3"/>
    <w:basedOn w:val="affffff9"/>
    <w:next w:val="a3"/>
    <w:semiHidden/>
    <w:rsid w:val="002D47C0"/>
    <w:pPr>
      <w:ind w:left="663" w:hanging="221"/>
      <w:jc w:val="left"/>
    </w:pPr>
  </w:style>
  <w:style w:type="paragraph" w:styleId="4b">
    <w:name w:val="index 4"/>
    <w:basedOn w:val="affffff9"/>
    <w:next w:val="a3"/>
    <w:semiHidden/>
    <w:rsid w:val="002D47C0"/>
    <w:pPr>
      <w:ind w:left="879" w:hanging="221"/>
      <w:jc w:val="left"/>
    </w:pPr>
  </w:style>
  <w:style w:type="paragraph" w:styleId="5b">
    <w:name w:val="index 5"/>
    <w:basedOn w:val="affffff9"/>
    <w:next w:val="a3"/>
    <w:semiHidden/>
    <w:rsid w:val="002D47C0"/>
    <w:pPr>
      <w:ind w:left="1100" w:hanging="221"/>
      <w:jc w:val="left"/>
    </w:pPr>
  </w:style>
  <w:style w:type="paragraph" w:styleId="65">
    <w:name w:val="index 6"/>
    <w:basedOn w:val="affffff9"/>
    <w:next w:val="a3"/>
    <w:semiHidden/>
    <w:rsid w:val="002D47C0"/>
    <w:pPr>
      <w:ind w:left="1321" w:hanging="221"/>
      <w:jc w:val="left"/>
    </w:pPr>
  </w:style>
  <w:style w:type="paragraph" w:styleId="75">
    <w:name w:val="index 7"/>
    <w:basedOn w:val="affffff9"/>
    <w:next w:val="a3"/>
    <w:semiHidden/>
    <w:rsid w:val="002D47C0"/>
    <w:pPr>
      <w:ind w:left="1542" w:hanging="221"/>
    </w:pPr>
  </w:style>
  <w:style w:type="paragraph" w:styleId="85">
    <w:name w:val="index 8"/>
    <w:basedOn w:val="affffff9"/>
    <w:next w:val="a3"/>
    <w:semiHidden/>
    <w:rsid w:val="002D47C0"/>
    <w:pPr>
      <w:ind w:left="1763" w:hanging="221"/>
      <w:jc w:val="left"/>
    </w:pPr>
  </w:style>
  <w:style w:type="paragraph" w:styleId="95">
    <w:name w:val="index 9"/>
    <w:basedOn w:val="affffff9"/>
    <w:next w:val="a3"/>
    <w:semiHidden/>
    <w:rsid w:val="002D47C0"/>
    <w:pPr>
      <w:ind w:left="1979" w:hanging="221"/>
      <w:jc w:val="left"/>
    </w:pPr>
  </w:style>
  <w:style w:type="paragraph" w:customStyle="1" w:styleId="2f2">
    <w:name w:val="Название2"/>
    <w:basedOn w:val="a3"/>
    <w:autoRedefine/>
    <w:rsid w:val="002D47C0"/>
    <w:pPr>
      <w:spacing w:before="36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3f1">
    <w:name w:val="Название3"/>
    <w:basedOn w:val="2f2"/>
    <w:rsid w:val="002D47C0"/>
    <w:pPr>
      <w:spacing w:before="8400"/>
    </w:pPr>
    <w:rPr>
      <w:b w:val="0"/>
      <w:sz w:val="24"/>
    </w:rPr>
  </w:style>
  <w:style w:type="paragraph" w:customStyle="1" w:styleId="1a">
    <w:name w:val="Стиль1"/>
    <w:basedOn w:val="ae"/>
    <w:rsid w:val="002D47C0"/>
    <w:pPr>
      <w:tabs>
        <w:tab w:val="clear" w:pos="4677"/>
        <w:tab w:val="clear" w:pos="9355"/>
      </w:tabs>
      <w:spacing w:line="360" w:lineRule="auto"/>
      <w:jc w:val="center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Verdana8">
    <w:name w:val="Стиль Нижний колонтитул + Verdana 8 пт полужирный"/>
    <w:basedOn w:val="ae"/>
    <w:link w:val="Verdana80"/>
    <w:autoRedefine/>
    <w:rsid w:val="002D47C0"/>
    <w:pPr>
      <w:tabs>
        <w:tab w:val="clear" w:pos="4677"/>
        <w:tab w:val="clear" w:pos="9355"/>
      </w:tabs>
      <w:spacing w:line="360" w:lineRule="auto"/>
    </w:pPr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Verdana80">
    <w:name w:val="Стиль Нижний колонтитул + Verdana 8 пт полужирный Знак"/>
    <w:link w:val="Verdana8"/>
    <w:rsid w:val="002D47C0"/>
    <w:rPr>
      <w:rFonts w:ascii="Times New Roman" w:eastAsia="Times New Roman" w:hAnsi="Times New Roman" w:cs="Times New Roman"/>
      <w:b/>
      <w:bCs/>
      <w:sz w:val="16"/>
      <w:szCs w:val="24"/>
    </w:rPr>
  </w:style>
  <w:style w:type="paragraph" w:customStyle="1" w:styleId="140">
    <w:name w:val="Стиль Верхний колонтитул + 14 пт полужирный"/>
    <w:basedOn w:val="ac"/>
    <w:link w:val="141"/>
    <w:autoRedefine/>
    <w:rsid w:val="002D47C0"/>
    <w:pPr>
      <w:tabs>
        <w:tab w:val="clear" w:pos="4677"/>
        <w:tab w:val="clear" w:pos="9355"/>
      </w:tabs>
      <w:spacing w:line="360" w:lineRule="auto"/>
      <w:jc w:val="center"/>
    </w:pPr>
    <w:rPr>
      <w:rFonts w:ascii="Times New Roman" w:eastAsia="Times New Roman" w:hAnsi="Times New Roman" w:cs="Times New Roman"/>
      <w:b/>
      <w:bCs/>
      <w:iCs/>
      <w:sz w:val="28"/>
      <w:szCs w:val="24"/>
    </w:rPr>
  </w:style>
  <w:style w:type="character" w:customStyle="1" w:styleId="141">
    <w:name w:val="Стиль Верхний колонтитул + 14 пт полужирный Знак"/>
    <w:link w:val="140"/>
    <w:rsid w:val="002D47C0"/>
    <w:rPr>
      <w:rFonts w:ascii="Times New Roman" w:eastAsia="Times New Roman" w:hAnsi="Times New Roman" w:cs="Times New Roman"/>
      <w:b/>
      <w:bCs/>
      <w:iCs/>
      <w:sz w:val="28"/>
      <w:szCs w:val="24"/>
    </w:rPr>
  </w:style>
  <w:style w:type="paragraph" w:customStyle="1" w:styleId="1b">
    <w:name w:val="__название_дополнительной_главы1"/>
    <w:rsid w:val="002D47C0"/>
    <w:pPr>
      <w:spacing w:after="120" w:line="240" w:lineRule="auto"/>
      <w:ind w:left="1134"/>
      <w:jc w:val="both"/>
    </w:pPr>
    <w:rPr>
      <w:rFonts w:ascii="Book Antiqua" w:eastAsia="Times New Roman" w:hAnsi="Book Antiqua" w:cs="Times New Roman"/>
      <w:szCs w:val="24"/>
    </w:rPr>
  </w:style>
  <w:style w:type="paragraph" w:customStyle="1" w:styleId="affffffc">
    <w:name w:val="Чертежный"/>
    <w:rsid w:val="002D47C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ffffffd">
    <w:name w:val="page number"/>
    <w:rsid w:val="002D47C0"/>
  </w:style>
  <w:style w:type="character" w:customStyle="1" w:styleId="affffffe">
    <w:name w:val="текст в таблице Знак"/>
    <w:link w:val="afffffff"/>
    <w:locked/>
    <w:rsid w:val="002D47C0"/>
    <w:rPr>
      <w:rFonts w:eastAsia="Calibri"/>
      <w:lang w:eastAsia="en-US"/>
    </w:rPr>
  </w:style>
  <w:style w:type="paragraph" w:customStyle="1" w:styleId="afffffff">
    <w:name w:val="текст в таблице"/>
    <w:basedOn w:val="a3"/>
    <w:link w:val="affffffe"/>
    <w:qFormat/>
    <w:rsid w:val="002D47C0"/>
    <w:pPr>
      <w:spacing w:after="120" w:line="240" w:lineRule="auto"/>
      <w:jc w:val="both"/>
    </w:pPr>
    <w:rPr>
      <w:rFonts w:eastAsia="Calibri"/>
      <w:lang w:eastAsia="en-US"/>
    </w:rPr>
  </w:style>
  <w:style w:type="paragraph" w:customStyle="1" w:styleId="afffffff0">
    <w:name w:val="_Основной с красной строки"/>
    <w:basedOn w:val="a3"/>
    <w:link w:val="afffffff1"/>
    <w:qFormat/>
    <w:rsid w:val="002D47C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ffff1">
    <w:name w:val="_Основной с красной строки Знак"/>
    <w:link w:val="afffffff0"/>
    <w:rsid w:val="002D47C0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_Заголовок 1"/>
    <w:basedOn w:val="11"/>
    <w:link w:val="1c"/>
    <w:qFormat/>
    <w:rsid w:val="002D47C0"/>
    <w:pPr>
      <w:numPr>
        <w:numId w:val="20"/>
      </w:numPr>
      <w:spacing w:before="200" w:after="200" w:line="240" w:lineRule="auto"/>
      <w:ind w:left="0" w:firstLine="709"/>
    </w:pPr>
    <w:rPr>
      <w:rFonts w:ascii="Times New Roman Полужирный" w:eastAsia="Times New Roman" w:hAnsi="Times New Roman Полужирный" w:cs="Times New Roman"/>
      <w:caps/>
      <w:color w:val="auto"/>
      <w:kern w:val="32"/>
      <w:sz w:val="32"/>
      <w:szCs w:val="32"/>
    </w:rPr>
  </w:style>
  <w:style w:type="character" w:customStyle="1" w:styleId="1c">
    <w:name w:val="_Заголовок 1 Знак"/>
    <w:link w:val="12"/>
    <w:rsid w:val="002D47C0"/>
    <w:rPr>
      <w:rFonts w:ascii="Times New Roman Полужирный" w:eastAsia="Times New Roman" w:hAnsi="Times New Roman Полужирный" w:cs="Times New Roman"/>
      <w:b/>
      <w:bCs/>
      <w:caps/>
      <w:kern w:val="32"/>
      <w:sz w:val="32"/>
      <w:szCs w:val="32"/>
    </w:rPr>
  </w:style>
  <w:style w:type="paragraph" w:customStyle="1" w:styleId="1">
    <w:name w:val="_Маркированный список уровня 1"/>
    <w:basedOn w:val="a3"/>
    <w:autoRedefine/>
    <w:rsid w:val="002D47C0"/>
    <w:pPr>
      <w:widowControl w:val="0"/>
      <w:numPr>
        <w:numId w:val="21"/>
      </w:numPr>
      <w:autoSpaceDN w:val="0"/>
      <w:adjustRightInd w:val="0"/>
      <w:spacing w:after="60" w:line="360" w:lineRule="atLeast"/>
      <w:ind w:left="709" w:hanging="709"/>
      <w:textAlignment w:val="baseline"/>
    </w:pPr>
    <w:rPr>
      <w:rFonts w:ascii="Times New Roman" w:eastAsia="Times New Roman" w:hAnsi="Times New Roman" w:cs="Times New Roman"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9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202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9944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3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503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8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1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5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93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30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65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5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09123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214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89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61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1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7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44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0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8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5166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79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52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2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24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8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76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9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2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7321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67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9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8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14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35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0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67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2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7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48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73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29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9416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82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81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83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87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3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7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53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9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57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2998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3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15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09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93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167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97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4206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96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65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28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6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48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7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7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27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9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0693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4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47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00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3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01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23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36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4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830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31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3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7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89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1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6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2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6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303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9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4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6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93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0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1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5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87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1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32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10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6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9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83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3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3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68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99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2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6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2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2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76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3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6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3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0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33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9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5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3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6685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9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4290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14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3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68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8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1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05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9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5367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76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31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1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47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96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9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98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7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598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0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45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27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6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547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2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2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74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5585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21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64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0335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51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02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4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8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346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744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62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7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84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7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562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1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9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3063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31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25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39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39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6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1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7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5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7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30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2648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5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6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67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0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6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9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7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28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9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0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00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6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62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32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23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73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3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41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27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7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9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4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28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515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13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68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6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09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44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02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59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5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4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7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54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4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1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8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0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0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1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8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263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4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16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0119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03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45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1052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58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05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73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8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46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98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8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6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62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4811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1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82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26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14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84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25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4083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62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005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63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128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72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293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683094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64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7144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377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1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7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8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81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5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2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332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8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00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34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39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55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5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99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61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86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812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9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46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8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0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8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13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93545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99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09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76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82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64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3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7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16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2397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25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2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9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01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61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84164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01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48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2280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94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521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130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44687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261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225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96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60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13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17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11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0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058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0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421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51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12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82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8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1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841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02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7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29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1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8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7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9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65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7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93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5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86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1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3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3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56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4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5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9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4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6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27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1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34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3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6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3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8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9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3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6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4658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8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7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448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7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6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2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8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28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02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1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19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6332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30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159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5255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01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9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44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6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9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4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6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67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16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3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35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47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17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3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92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6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58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95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9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7459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3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0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2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1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4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7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5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8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0612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8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0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2065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62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74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3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2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0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12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83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8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3020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96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69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34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60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2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3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26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629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30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33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67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78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6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96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238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0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2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88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8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0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3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48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9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9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8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2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49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1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863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73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36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84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6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368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56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84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6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5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79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0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0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21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8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676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5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5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80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7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29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7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0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7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68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42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d-service.srvdev.ru/NotificationLinkService.as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sd-service.srvdev.ru/InformationLinkService.asm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2CE2-A4BE-47C5-8DAE-5FD7FC14B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37</Pages>
  <Words>13813</Words>
  <Characters>78740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mmarkin</dc:creator>
  <cp:lastModifiedBy>Кирилл</cp:lastModifiedBy>
  <cp:revision>28</cp:revision>
  <cp:lastPrinted>2014-06-19T11:19:00Z</cp:lastPrinted>
  <dcterms:created xsi:type="dcterms:W3CDTF">2014-09-12T09:24:00Z</dcterms:created>
  <dcterms:modified xsi:type="dcterms:W3CDTF">2014-11-25T09:40:00Z</dcterms:modified>
</cp:coreProperties>
</file>